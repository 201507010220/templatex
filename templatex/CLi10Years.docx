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46" w:rsidRPr="005C1A30" w:rsidRDefault="00C57146" w:rsidP="00C57146">
      <w:pPr>
        <w:widowControl w:val="0"/>
        <w:autoSpaceDE w:val="0"/>
        <w:autoSpaceDN w:val="0"/>
        <w:adjustRightInd w:val="0"/>
        <w:spacing w:after="240" w:line="240" w:lineRule="auto"/>
        <w:rPr>
          <w:rFonts w:ascii="Times New Roman" w:hAnsi="Times New Roman" w:cs="Times New Roman"/>
          <w:b/>
          <w:bCs/>
          <w:sz w:val="26"/>
          <w:szCs w:val="26"/>
          <w:lang w:val="en-US" w:eastAsia="en-US"/>
        </w:rPr>
      </w:pPr>
      <w:r w:rsidRPr="004875CF">
        <w:rPr>
          <w:rFonts w:ascii="Times New Roman" w:hAnsi="Times New Roman" w:cs="Times New Roman"/>
          <w:b/>
          <w:bCs/>
          <w:sz w:val="26"/>
          <w:szCs w:val="26"/>
          <w:lang w:val="en-US" w:eastAsia="en-US"/>
        </w:rPr>
        <w:t>G12. Research Opportunity and Performance Evidence (ROPE) - Significant research outputs and ARC grants from 2007 onwards</w:t>
      </w:r>
      <w:r w:rsidRPr="005C1A30">
        <w:rPr>
          <w:rFonts w:ascii="Times New Roman" w:hAnsi="Times New Roman" w:cs="Times New Roman"/>
          <w:b/>
          <w:bCs/>
          <w:sz w:val="26"/>
          <w:szCs w:val="26"/>
          <w:lang w:val="en-US" w:eastAsia="en-US"/>
        </w:rPr>
        <w:t>– Gang Li</w:t>
      </w:r>
    </w:p>
    <w:p w:rsidR="00C57146" w:rsidRPr="000D727E"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0" w:name="OLE_LINK47"/>
      <w:bookmarkStart w:id="1" w:name="OLE_LINK48"/>
      <w:bookmarkStart w:id="2" w:name="OLE_LINK1"/>
      <w:bookmarkStart w:id="3" w:name="OLE_LINK22"/>
      <w:bookmarkStart w:id="4" w:name="OLE_LINK23"/>
      <w:bookmarkStart w:id="5" w:name="OLE_LINK24"/>
      <w:bookmarkStart w:id="6" w:name="OLE_LINK25"/>
      <w:r>
        <w:rPr>
          <w:rFonts w:ascii="Times" w:hAnsi="Times" w:cs="Times"/>
          <w:b/>
          <w:bCs/>
          <w:sz w:val="24"/>
          <w:szCs w:val="24"/>
          <w:lang w:val="en-US" w:eastAsia="en-US"/>
        </w:rPr>
        <w:t>Edited research</w:t>
      </w:r>
      <w:r w:rsidRPr="00C43127">
        <w:rPr>
          <w:rFonts w:ascii="Times" w:hAnsi="Times" w:cs="Times"/>
          <w:b/>
          <w:bCs/>
          <w:sz w:val="24"/>
          <w:szCs w:val="24"/>
          <w:lang w:val="en-US" w:eastAsia="en-US"/>
        </w:rPr>
        <w:t xml:space="preserve"> books</w:t>
      </w:r>
      <w:r w:rsidRPr="00C43127">
        <w:rPr>
          <w:rFonts w:ascii="MS Mincho" w:eastAsia="MS Mincho" w:hAnsi="MS Mincho" w:cs="MS Mincho"/>
          <w:b/>
          <w:bCs/>
          <w:sz w:val="24"/>
          <w:szCs w:val="24"/>
          <w:lang w:val="en-US" w:eastAsia="en-US"/>
        </w:rPr>
        <w:t> </w:t>
      </w:r>
    </w:p>
    <w:p w:rsidR="00D74472" w:rsidRPr="00D74472" w:rsidRDefault="00D74472"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hint="eastAsia"/>
          <w:sz w:val="24"/>
          <w:szCs w:val="24"/>
        </w:rPr>
      </w:pPr>
      <w:r w:rsidRPr="00D74472">
        <w:rPr>
          <w:rFonts w:ascii="Times New Roman" w:hAnsi="Times New Roman" w:cs="Times New Roman"/>
          <w:sz w:val="24"/>
          <w:szCs w:val="24"/>
        </w:rPr>
        <w:t xml:space="preserve">Tianqing Zhu, </w:t>
      </w:r>
      <w:r w:rsidRPr="00D74472">
        <w:rPr>
          <w:rFonts w:ascii="Times New Roman" w:hAnsi="Times New Roman" w:cs="Times New Roman"/>
          <w:b/>
          <w:i/>
          <w:sz w:val="24"/>
          <w:szCs w:val="24"/>
        </w:rPr>
        <w:t>Gang Li</w:t>
      </w:r>
      <w:r w:rsidRPr="00D74472">
        <w:rPr>
          <w:rFonts w:ascii="Times New Roman" w:hAnsi="Times New Roman" w:cs="Times New Roman"/>
          <w:sz w:val="24"/>
          <w:szCs w:val="24"/>
        </w:rPr>
        <w:t xml:space="preserve">, Wanlei Zhou, Philip S. Yu. </w:t>
      </w:r>
      <w:hyperlink r:id="rId7" w:tgtFrame="_blank" w:history="1">
        <w:r w:rsidRPr="00D74472">
          <w:rPr>
            <w:rFonts w:ascii="Times New Roman" w:hAnsi="Times New Roman" w:cs="Times New Roman"/>
            <w:b/>
            <w:sz w:val="24"/>
            <w:szCs w:val="24"/>
            <w:u w:val="single"/>
          </w:rPr>
          <w:t>Differential Privacy and Applications</w:t>
        </w:r>
      </w:hyperlink>
      <w:r w:rsidRPr="00D74472">
        <w:rPr>
          <w:rFonts w:ascii="Times New Roman" w:hAnsi="Times New Roman" w:cs="Times New Roman"/>
          <w:sz w:val="24"/>
          <w:szCs w:val="24"/>
        </w:rPr>
        <w:t xml:space="preserve">. </w:t>
      </w:r>
      <w:r>
        <w:rPr>
          <w:rFonts w:ascii="Times New Roman" w:hAnsi="Times New Roman" w:cs="Times New Roman" w:hint="eastAsia"/>
          <w:sz w:val="24"/>
          <w:szCs w:val="24"/>
        </w:rPr>
        <w:t>ISBN:</w:t>
      </w:r>
      <w:r w:rsidRPr="00D74472">
        <w:t xml:space="preserve"> </w:t>
      </w:r>
      <w:r w:rsidRPr="00D74472">
        <w:rPr>
          <w:rFonts w:ascii="Times New Roman" w:hAnsi="Times New Roman" w:cs="Times New Roman"/>
          <w:sz w:val="24"/>
          <w:szCs w:val="24"/>
        </w:rPr>
        <w:t>978-3-319-62004-6</w:t>
      </w:r>
      <w:r>
        <w:rPr>
          <w:rFonts w:ascii="Times New Roman" w:hAnsi="Times New Roman" w:cs="Times New Roman" w:hint="eastAsia"/>
          <w:sz w:val="24"/>
          <w:szCs w:val="24"/>
        </w:rPr>
        <w:t xml:space="preserve">, </w:t>
      </w:r>
      <w:r>
        <w:rPr>
          <w:rFonts w:ascii="Times New Roman" w:hAnsi="Times New Roman" w:cs="Times New Roman"/>
          <w:sz w:val="24"/>
          <w:szCs w:val="24"/>
        </w:rPr>
        <w:t>AIS 69, Springer</w:t>
      </w:r>
      <w:r>
        <w:rPr>
          <w:rFonts w:ascii="Times New Roman" w:hAnsi="Times New Roman" w:cs="Times New Roman" w:hint="eastAsia"/>
          <w:sz w:val="24"/>
          <w:szCs w:val="24"/>
        </w:rPr>
        <w:t>, 2017.</w:t>
      </w:r>
    </w:p>
    <w:p w:rsidR="00AC6BF7" w:rsidRPr="00AC6BF7" w:rsidRDefault="00AC6BF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r w:rsidRPr="00AC6BF7">
        <w:rPr>
          <w:rFonts w:ascii="Times New Roman" w:hAnsi="Times New Roman" w:cs="Times New Roman"/>
          <w:sz w:val="24"/>
          <w:szCs w:val="24"/>
        </w:rPr>
        <w:t xml:space="preserve">Lynn Batten, Dong Seong Kim, Xuyun Zhang, </w:t>
      </w:r>
      <w:r w:rsidRPr="00AC6BF7">
        <w:rPr>
          <w:rFonts w:ascii="Times New Roman" w:hAnsi="Times New Roman" w:cs="Times New Roman"/>
          <w:b/>
          <w:i/>
          <w:sz w:val="24"/>
          <w:szCs w:val="24"/>
        </w:rPr>
        <w:t>Gang Li</w:t>
      </w:r>
      <w:r w:rsidRPr="00AC6BF7">
        <w:rPr>
          <w:rFonts w:ascii="Times New Roman" w:hAnsi="Times New Roman" w:cs="Times New Roman"/>
          <w:sz w:val="24"/>
          <w:szCs w:val="24"/>
        </w:rPr>
        <w:t xml:space="preserve">. </w:t>
      </w:r>
      <w:r w:rsidRPr="00AC6BF7">
        <w:rPr>
          <w:rFonts w:ascii="Times New Roman" w:hAnsi="Times New Roman" w:cs="Times New Roman"/>
          <w:b/>
          <w:sz w:val="24"/>
          <w:szCs w:val="24"/>
          <w:u w:val="single"/>
        </w:rPr>
        <w:t>Applications and Techniques in Information Security</w:t>
      </w:r>
      <w:r>
        <w:rPr>
          <w:rFonts w:ascii="Times New Roman" w:hAnsi="Times New Roman" w:cs="Times New Roman" w:hint="eastAsia"/>
          <w:sz w:val="24"/>
          <w:szCs w:val="24"/>
        </w:rPr>
        <w:t xml:space="preserve">. ISBN: </w:t>
      </w:r>
      <w:r w:rsidRPr="00AC6BF7">
        <w:rPr>
          <w:rFonts w:ascii="Times New Roman" w:hAnsi="Times New Roman" w:cs="Times New Roman"/>
          <w:sz w:val="24"/>
          <w:szCs w:val="24"/>
        </w:rPr>
        <w:t>978-981-10-5421-1</w:t>
      </w:r>
      <w:r>
        <w:rPr>
          <w:rFonts w:ascii="Times New Roman" w:hAnsi="Times New Roman" w:cs="Times New Roman" w:hint="eastAsia"/>
          <w:sz w:val="24"/>
          <w:szCs w:val="24"/>
        </w:rPr>
        <w:t>, CCIS 719, Springer, 2017.</w:t>
      </w:r>
    </w:p>
    <w:p w:rsidR="00AC6BF7" w:rsidRPr="00AC6BF7" w:rsidRDefault="00AC6BF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r w:rsidRPr="00AC6BF7">
        <w:rPr>
          <w:rFonts w:ascii="Times New Roman" w:hAnsi="Times New Roman" w:cs="Times New Roman"/>
          <w:b/>
          <w:i/>
          <w:sz w:val="24"/>
          <w:szCs w:val="24"/>
        </w:rPr>
        <w:t>Gang Li</w:t>
      </w:r>
      <w:r w:rsidRPr="00AC6BF7">
        <w:rPr>
          <w:rFonts w:ascii="Times New Roman" w:hAnsi="Times New Roman" w:cs="Times New Roman"/>
          <w:sz w:val="24"/>
          <w:szCs w:val="24"/>
        </w:rPr>
        <w:t>, Yong Ge, Zili Zhang, Zhi Jin, Michael Blumenstein</w:t>
      </w:r>
      <w:r>
        <w:rPr>
          <w:rFonts w:ascii="Times New Roman" w:hAnsi="Times New Roman" w:cs="Times New Roman" w:hint="eastAsia"/>
          <w:sz w:val="24"/>
          <w:szCs w:val="24"/>
        </w:rPr>
        <w:t xml:space="preserve">. </w:t>
      </w:r>
      <w:r w:rsidRPr="00AC6BF7">
        <w:rPr>
          <w:rFonts w:ascii="Times New Roman" w:hAnsi="Times New Roman" w:cs="Times New Roman"/>
          <w:b/>
          <w:sz w:val="24"/>
          <w:szCs w:val="24"/>
          <w:u w:val="single"/>
        </w:rPr>
        <w:t>Knowledge Science, Engineering and Management</w:t>
      </w:r>
      <w:r w:rsidRPr="00AC6BF7">
        <w:rPr>
          <w:rFonts w:ascii="Times New Roman" w:hAnsi="Times New Roman" w:cs="Times New Roman"/>
          <w:sz w:val="24"/>
          <w:szCs w:val="24"/>
        </w:rPr>
        <w:t>.</w:t>
      </w:r>
      <w:r>
        <w:rPr>
          <w:rFonts w:ascii="Times New Roman" w:hAnsi="Times New Roman" w:cs="Times New Roman" w:hint="eastAsia"/>
          <w:sz w:val="24"/>
          <w:szCs w:val="24"/>
        </w:rPr>
        <w:t xml:space="preserve"> ISBN: </w:t>
      </w:r>
      <w:r w:rsidRPr="00AC6BF7">
        <w:rPr>
          <w:rFonts w:ascii="Times New Roman" w:hAnsi="Times New Roman" w:cs="Times New Roman"/>
          <w:sz w:val="24"/>
          <w:szCs w:val="24"/>
        </w:rPr>
        <w:t>978-3-319-63558-3</w:t>
      </w:r>
      <w:r>
        <w:rPr>
          <w:rFonts w:ascii="Times New Roman" w:hAnsi="Times New Roman" w:cs="Times New Roman" w:hint="eastAsia"/>
          <w:sz w:val="24"/>
          <w:szCs w:val="24"/>
        </w:rPr>
        <w:t>, LNAI 10412, Springer, 2017.</w:t>
      </w:r>
    </w:p>
    <w:p w:rsidR="00C57146" w:rsidRDefault="00A625D7" w:rsidP="00C57146">
      <w:pPr>
        <w:pStyle w:val="a5"/>
        <w:widowControl w:val="0"/>
        <w:numPr>
          <w:ilvl w:val="0"/>
          <w:numId w:val="2"/>
        </w:numPr>
        <w:autoSpaceDE w:val="0"/>
        <w:autoSpaceDN w:val="0"/>
        <w:adjustRightInd w:val="0"/>
        <w:spacing w:after="0" w:line="240" w:lineRule="auto"/>
        <w:ind w:left="357" w:hanging="357"/>
        <w:rPr>
          <w:rFonts w:ascii="Times New Roman" w:hAnsi="Times New Roman" w:cs="Times New Roman"/>
          <w:sz w:val="24"/>
          <w:szCs w:val="24"/>
          <w:lang w:val="en-US"/>
        </w:rPr>
      </w:pPr>
      <w:ins w:id="7" w:author="Gang Li" w:date="2017-04-01T12:28:00Z">
        <w:r w:rsidRPr="00A625D7">
          <w:rPr>
            <w:rFonts w:ascii="Times New Roman" w:hAnsi="Times New Roman" w:cs="Times New Roman"/>
            <w:b/>
            <w:i/>
            <w:sz w:val="24"/>
            <w:szCs w:val="24"/>
            <w:lang w:val="en-US"/>
            <w:rPrChange w:id="8" w:author="Gang Li" w:date="2017-04-01T12:29:00Z">
              <w:rPr>
                <w:rFonts w:ascii="Times New Roman" w:hAnsi="Times New Roman" w:cs="Times New Roman"/>
                <w:sz w:val="24"/>
                <w:szCs w:val="24"/>
                <w:lang w:val="en-US"/>
              </w:rPr>
            </w:rPrChange>
          </w:rPr>
          <w:t>Gang Li</w:t>
        </w:r>
        <w:r w:rsidR="00C57146" w:rsidRPr="005C1A30">
          <w:rPr>
            <w:rFonts w:ascii="Times New Roman" w:hAnsi="Times New Roman" w:cs="Times New Roman"/>
            <w:sz w:val="24"/>
            <w:szCs w:val="24"/>
            <w:lang w:val="en-US"/>
          </w:rPr>
          <w:t xml:space="preserve">, Yale Yu. </w:t>
        </w:r>
      </w:ins>
      <w:ins w:id="9" w:author="Gang Li" w:date="2017-04-01T12:29:00Z">
        <w:r w:rsidRPr="00A625D7">
          <w:rPr>
            <w:rFonts w:ascii="Times New Roman" w:hAnsi="Times New Roman" w:cs="Times New Roman"/>
            <w:b/>
            <w:sz w:val="24"/>
            <w:szCs w:val="24"/>
            <w:u w:val="single"/>
            <w:lang w:val="en-US"/>
            <w:rPrChange w:id="10" w:author="Gang Li" w:date="2017-04-01T13:00:00Z">
              <w:rPr>
                <w:rFonts w:ascii="Times New Roman" w:hAnsi="Times New Roman" w:cs="Times New Roman"/>
                <w:sz w:val="24"/>
                <w:szCs w:val="24"/>
                <w:lang w:val="en-US"/>
              </w:rPr>
            </w:rPrChange>
          </w:rPr>
          <w:t xml:space="preserve">Proceedings of the </w:t>
        </w:r>
      </w:ins>
      <w:ins w:id="11" w:author="Gang Li" w:date="2017-04-01T12:28:00Z">
        <w:r w:rsidRPr="00A625D7">
          <w:rPr>
            <w:rFonts w:ascii="Times New Roman" w:hAnsi="Times New Roman" w:cs="Times New Roman"/>
            <w:b/>
            <w:sz w:val="24"/>
            <w:szCs w:val="24"/>
            <w:u w:val="single"/>
            <w:lang w:val="en-US"/>
            <w:rPrChange w:id="12" w:author="Gang Li" w:date="2017-04-01T13:00:00Z">
              <w:rPr>
                <w:rFonts w:ascii="Times New Roman" w:hAnsi="Times New Roman" w:cs="Times New Roman"/>
                <w:sz w:val="24"/>
                <w:szCs w:val="24"/>
                <w:lang w:val="en-US"/>
              </w:rPr>
            </w:rPrChange>
          </w:rPr>
          <w:t>4th International Conference on Enterprise Systems</w:t>
        </w:r>
        <w:r w:rsidR="00C57146" w:rsidRPr="005C1A30">
          <w:rPr>
            <w:rFonts w:ascii="Times New Roman" w:hAnsi="Times New Roman" w:cs="Times New Roman"/>
            <w:sz w:val="24"/>
            <w:szCs w:val="24"/>
            <w:lang w:val="en-US"/>
          </w:rPr>
          <w:t xml:space="preserve">. </w:t>
        </w:r>
      </w:ins>
      <w:bookmarkStart w:id="13" w:name="OLE_LINK10"/>
      <w:bookmarkStart w:id="14" w:name="OLE_LINK11"/>
      <w:ins w:id="15" w:author="Gang Li" w:date="2017-04-01T13:02:00Z">
        <w:r w:rsidR="00C57146" w:rsidRPr="005C1A30">
          <w:rPr>
            <w:rFonts w:ascii="Times New Roman" w:hAnsi="Times New Roman" w:cs="Times New Roman"/>
            <w:sz w:val="24"/>
            <w:szCs w:val="24"/>
            <w:lang w:val="en-US"/>
          </w:rPr>
          <w:t xml:space="preserve">ISBN: </w:t>
        </w:r>
      </w:ins>
      <w:ins w:id="16" w:author="Gang Li" w:date="2017-04-01T13:22:00Z">
        <w:r w:rsidR="00C57146" w:rsidRPr="005C1A30">
          <w:rPr>
            <w:rFonts w:ascii="Times New Roman" w:hAnsi="Times New Roman" w:cs="Times New Roman"/>
            <w:sz w:val="24"/>
            <w:szCs w:val="24"/>
            <w:lang w:val="en-US"/>
          </w:rPr>
          <w:t>978-0-7695-5984-</w:t>
        </w:r>
      </w:ins>
      <w:bookmarkEnd w:id="13"/>
      <w:bookmarkEnd w:id="14"/>
      <w:r w:rsidR="00AC6BF7">
        <w:rPr>
          <w:rFonts w:ascii="Times New Roman" w:hAnsi="Times New Roman" w:cs="Times New Roman" w:hint="eastAsia"/>
          <w:sz w:val="24"/>
          <w:szCs w:val="24"/>
          <w:lang w:val="en-US"/>
        </w:rPr>
        <w:t xml:space="preserve">1, </w:t>
      </w:r>
      <w:r w:rsidR="00E51E4F">
        <w:rPr>
          <w:rFonts w:ascii="Times New Roman" w:hAnsi="Times New Roman" w:cs="Times New Roman" w:hint="eastAsia"/>
          <w:sz w:val="24"/>
          <w:szCs w:val="24"/>
          <w:lang w:val="en-US"/>
        </w:rPr>
        <w:t>ES</w:t>
      </w:r>
      <w:r w:rsidR="00AC6BF7">
        <w:rPr>
          <w:rFonts w:ascii="Times New Roman" w:hAnsi="Times New Roman" w:cs="Times New Roman" w:hint="eastAsia"/>
          <w:sz w:val="24"/>
          <w:szCs w:val="24"/>
          <w:lang w:val="en-US"/>
        </w:rPr>
        <w:t xml:space="preserve"> E5984,</w:t>
      </w:r>
      <w:ins w:id="17" w:author="Gang Li" w:date="2017-04-01T12:29:00Z">
        <w:r w:rsidR="00C57146" w:rsidRPr="005C1A30">
          <w:rPr>
            <w:rFonts w:ascii="Times New Roman" w:hAnsi="Times New Roman" w:cs="Times New Roman"/>
            <w:sz w:val="24"/>
            <w:szCs w:val="24"/>
            <w:lang w:val="en-US"/>
          </w:rPr>
          <w:t xml:space="preserve"> IEEE</w:t>
        </w:r>
      </w:ins>
      <w:ins w:id="18" w:author="Gang Li" w:date="2017-04-01T13:02:00Z">
        <w:r w:rsidR="00C57146" w:rsidRPr="005C1A30">
          <w:rPr>
            <w:rFonts w:ascii="Times New Roman" w:hAnsi="Times New Roman" w:cs="Times New Roman"/>
            <w:sz w:val="24"/>
            <w:szCs w:val="24"/>
            <w:lang w:val="en-US"/>
          </w:rPr>
          <w:t>, 2016</w:t>
        </w:r>
      </w:ins>
      <w:r w:rsidR="00E51E4F">
        <w:rPr>
          <w:rFonts w:ascii="Times New Roman" w:hAnsi="Times New Roman" w:cs="Times New Roman" w:hint="eastAsia"/>
          <w:sz w:val="24"/>
          <w:szCs w:val="24"/>
          <w:lang w:val="en-US"/>
        </w:rPr>
        <w:t>.</w:t>
      </w:r>
    </w:p>
    <w:p w:rsidR="00EF6C15" w:rsidRPr="00EF6C15" w:rsidRDefault="00E51E4F">
      <w:pPr>
        <w:pStyle w:val="a5"/>
        <w:widowControl w:val="0"/>
        <w:numPr>
          <w:ilvl w:val="0"/>
          <w:numId w:val="2"/>
        </w:numPr>
        <w:autoSpaceDE w:val="0"/>
        <w:autoSpaceDN w:val="0"/>
        <w:adjustRightInd w:val="0"/>
        <w:spacing w:after="0" w:line="240" w:lineRule="auto"/>
        <w:ind w:left="357" w:hanging="357"/>
        <w:rPr>
          <w:ins w:id="19" w:author="Gang Li" w:date="2017-04-01T12:28:00Z"/>
          <w:rFonts w:ascii="Times New Roman" w:hAnsi="Times New Roman" w:cs="Times New Roman"/>
          <w:sz w:val="24"/>
          <w:szCs w:val="24"/>
          <w:lang w:val="en-US"/>
          <w:rPrChange w:id="20" w:author="Gang Li" w:date="2017-04-01T12:28:00Z">
            <w:rPr>
              <w:ins w:id="21" w:author="Gang Li" w:date="2017-04-01T12:28:00Z"/>
              <w:lang w:val="en-US"/>
            </w:rPr>
          </w:rPrChange>
        </w:rPr>
      </w:pPr>
      <w:r w:rsidRPr="00E51E4F">
        <w:rPr>
          <w:rFonts w:ascii="Times New Roman" w:hAnsi="Times New Roman" w:cs="Times New Roman"/>
          <w:sz w:val="24"/>
          <w:szCs w:val="24"/>
          <w:lang w:val="en-US"/>
        </w:rPr>
        <w:t xml:space="preserve">Paul Wang, Leon S.L. Wang, </w:t>
      </w:r>
      <w:r w:rsidRPr="00E51E4F">
        <w:rPr>
          <w:rFonts w:ascii="Times New Roman" w:hAnsi="Times New Roman" w:cs="Times New Roman"/>
          <w:b/>
          <w:i/>
          <w:sz w:val="24"/>
          <w:szCs w:val="24"/>
          <w:lang w:val="en-US"/>
        </w:rPr>
        <w:t>Gang Li,</w:t>
      </w:r>
      <w:r w:rsidRPr="00E51E4F">
        <w:rPr>
          <w:rFonts w:ascii="Times New Roman" w:hAnsi="Times New Roman" w:cs="Times New Roman"/>
          <w:sz w:val="24"/>
          <w:szCs w:val="24"/>
          <w:lang w:val="en-US"/>
        </w:rPr>
        <w:t xml:space="preserve"> Yves Demazeau, Guandong Xu. </w:t>
      </w:r>
      <w:hyperlink r:id="rId8" w:tgtFrame="_blank" w:history="1">
        <w:r w:rsidRPr="00E51E4F">
          <w:rPr>
            <w:rFonts w:ascii="Times New Roman" w:hAnsi="Times New Roman" w:cs="Times New Roman"/>
            <w:b/>
            <w:sz w:val="24"/>
            <w:szCs w:val="24"/>
            <w:u w:val="single"/>
            <w:lang w:val="en-US"/>
          </w:rPr>
          <w:t>Proceedings of 2016 International Conference on Behavioral, Economic, Socio – Cultural Computing</w:t>
        </w:r>
      </w:hyperlink>
      <w:r w:rsidRPr="00E51E4F">
        <w:rPr>
          <w:rFonts w:ascii="Times New Roman" w:hAnsi="Times New Roman" w:cs="Times New Roman"/>
          <w:sz w:val="24"/>
          <w:szCs w:val="24"/>
          <w:lang w:val="en-US"/>
        </w:rPr>
        <w:t>.</w:t>
      </w:r>
      <w:bookmarkEnd w:id="0"/>
      <w:bookmarkEnd w:id="1"/>
      <w:r>
        <w:rPr>
          <w:rFonts w:ascii="Times New Roman" w:hAnsi="Times New Roman" w:cs="Times New Roman" w:hint="eastAsia"/>
          <w:sz w:val="24"/>
          <w:szCs w:val="24"/>
          <w:lang w:val="en-US"/>
        </w:rPr>
        <w:t xml:space="preserve"> ISBN:</w:t>
      </w:r>
      <w:r w:rsidRPr="00E51E4F">
        <w:rPr>
          <w:rFonts w:ascii="宋体" w:eastAsia="宋体" w:hAnsi="宋体" w:cs="宋体"/>
          <w:sz w:val="24"/>
          <w:szCs w:val="24"/>
          <w:lang w:val="en-US"/>
        </w:rPr>
        <w:t xml:space="preserve"> </w:t>
      </w:r>
      <w:r w:rsidRPr="00E51E4F">
        <w:rPr>
          <w:rFonts w:ascii="Times New Roman" w:hAnsi="Times New Roman" w:cs="Times New Roman"/>
          <w:sz w:val="24"/>
          <w:szCs w:val="24"/>
          <w:lang w:val="en-US"/>
        </w:rPr>
        <w:t>978-1-5090-6164-8</w:t>
      </w:r>
      <w:r>
        <w:rPr>
          <w:rFonts w:ascii="Times New Roman" w:hAnsi="Times New Roman" w:cs="Times New Roman" w:hint="eastAsia"/>
          <w:sz w:val="24"/>
          <w:szCs w:val="24"/>
          <w:lang w:val="en-US"/>
        </w:rPr>
        <w:t>, BESC, IEEE, 2016.</w:t>
      </w: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22" w:author="Gang Li" w:date="2017-04-01T12:27:00Z"/>
          <w:rFonts w:ascii="Times New Roman" w:hAnsi="Times New Roman" w:cs="Times New Roman"/>
          <w:sz w:val="24"/>
          <w:szCs w:val="24"/>
          <w:lang w:val="en-US"/>
        </w:rPr>
      </w:pPr>
      <w:ins w:id="23" w:author="Gang Li" w:date="2017-04-01T12:27:00Z">
        <w:r w:rsidRPr="00E51E4F">
          <w:rPr>
            <w:rFonts w:ascii="Times New Roman" w:hAnsi="Times New Roman" w:cs="Times New Roman"/>
            <w:sz w:val="24"/>
            <w:szCs w:val="24"/>
            <w:lang w:val="en-US"/>
          </w:rPr>
          <w:t>Zhongzhi Shi, Sunil Vadera,</w:t>
        </w:r>
        <w:r w:rsidRPr="00E51E4F">
          <w:rPr>
            <w:rFonts w:ascii="Times New Roman" w:hAnsi="Times New Roman" w:cs="Times New Roman"/>
            <w:b/>
            <w:i/>
            <w:sz w:val="24"/>
            <w:szCs w:val="24"/>
            <w:lang w:val="en-US"/>
          </w:rPr>
          <w:t xml:space="preserve"> </w:t>
        </w:r>
        <w:r w:rsidR="00A625D7" w:rsidRPr="00A625D7">
          <w:rPr>
            <w:rFonts w:ascii="Times New Roman" w:hAnsi="Times New Roman" w:cs="Times New Roman"/>
            <w:b/>
            <w:i/>
            <w:sz w:val="24"/>
            <w:szCs w:val="24"/>
            <w:lang w:val="en-US"/>
            <w:rPrChange w:id="24" w:author="Gang Li" w:date="2017-04-01T12:27:00Z">
              <w:rPr>
                <w:rFonts w:ascii="Times New Roman" w:hAnsi="Times New Roman" w:cs="Times New Roman"/>
                <w:sz w:val="24"/>
                <w:szCs w:val="24"/>
                <w:lang w:val="en-US"/>
              </w:rPr>
            </w:rPrChange>
          </w:rPr>
          <w:t>Gang Li</w:t>
        </w:r>
        <w:r w:rsidRPr="00E51E4F">
          <w:rPr>
            <w:rFonts w:ascii="Times New Roman" w:hAnsi="Times New Roman" w:cs="Times New Roman"/>
            <w:sz w:val="24"/>
            <w:szCs w:val="24"/>
            <w:lang w:val="en-US"/>
          </w:rPr>
          <w:t>.</w:t>
        </w:r>
        <w:r w:rsidRPr="00E51E4F">
          <w:rPr>
            <w:rFonts w:ascii="Times New Roman" w:hAnsi="Times New Roman" w:cs="Times New Roman"/>
            <w:b/>
            <w:sz w:val="24"/>
            <w:szCs w:val="24"/>
            <w:u w:val="single"/>
            <w:lang w:val="en-US"/>
          </w:rPr>
          <w:t xml:space="preserve"> </w:t>
        </w:r>
        <w:r w:rsidR="00A625D7" w:rsidRPr="00A625D7">
          <w:rPr>
            <w:rFonts w:ascii="Times New Roman" w:hAnsi="Times New Roman" w:cs="Times New Roman"/>
            <w:b/>
            <w:sz w:val="24"/>
            <w:szCs w:val="24"/>
            <w:u w:val="single"/>
            <w:lang w:val="en-US"/>
            <w:rPrChange w:id="25" w:author="Gang Li" w:date="2017-04-01T13:00:00Z">
              <w:rPr>
                <w:rFonts w:ascii="Times New Roman" w:hAnsi="Times New Roman" w:cs="Times New Roman"/>
                <w:sz w:val="24"/>
                <w:szCs w:val="24"/>
                <w:lang w:val="en-US"/>
              </w:rPr>
            </w:rPrChange>
          </w:rPr>
          <w:t>Intelligent Information Processing</w:t>
        </w:r>
        <w:r w:rsidRPr="00E51E4F">
          <w:rPr>
            <w:rFonts w:ascii="Times New Roman" w:hAnsi="Times New Roman" w:cs="Times New Roman"/>
            <w:sz w:val="24"/>
            <w:szCs w:val="24"/>
            <w:lang w:val="en-US"/>
          </w:rPr>
          <w:t xml:space="preserve"> VIII. </w:t>
        </w:r>
      </w:ins>
      <w:ins w:id="26" w:author="Gang Li" w:date="2017-04-01T13:03:00Z">
        <w:r w:rsidRPr="00E51E4F">
          <w:rPr>
            <w:rFonts w:ascii="Times New Roman" w:hAnsi="Times New Roman" w:cs="Times New Roman"/>
            <w:sz w:val="24"/>
            <w:szCs w:val="24"/>
            <w:lang w:val="en-US"/>
          </w:rPr>
          <w:t xml:space="preserve">ISBN: 978-3-319-48390-0, </w:t>
        </w:r>
      </w:ins>
      <w:ins w:id="27" w:author="Gang Li" w:date="2017-04-01T12:27:00Z">
        <w:r w:rsidRPr="00E51E4F">
          <w:rPr>
            <w:rFonts w:ascii="Times New Roman" w:hAnsi="Times New Roman" w:cs="Times New Roman"/>
            <w:sz w:val="24"/>
            <w:szCs w:val="24"/>
            <w:lang w:val="en-US"/>
          </w:rPr>
          <w:t>IFIP AICT 486, Springer,</w:t>
        </w:r>
      </w:ins>
      <w:r w:rsidR="00847E6C">
        <w:rPr>
          <w:rFonts w:ascii="Times New Roman" w:hAnsi="Times New Roman" w:cs="Times New Roman" w:hint="eastAsia"/>
          <w:sz w:val="24"/>
          <w:szCs w:val="24"/>
          <w:lang w:val="en-US"/>
        </w:rPr>
        <w:t xml:space="preserve"> </w:t>
      </w:r>
      <w:ins w:id="28" w:author="Gang Li" w:date="2017-04-01T13:02:00Z">
        <w:r w:rsidRPr="00E51E4F">
          <w:rPr>
            <w:rFonts w:ascii="Times New Roman" w:hAnsi="Times New Roman" w:cs="Times New Roman"/>
            <w:sz w:val="24"/>
            <w:szCs w:val="24"/>
            <w:lang w:val="en-US"/>
          </w:rPr>
          <w:t>2016</w:t>
        </w:r>
      </w:ins>
      <w:r w:rsidR="00E51E4F">
        <w:rPr>
          <w:rFonts w:ascii="Times New Roman" w:hAnsi="Times New Roman" w:cs="Times New Roman" w:hint="eastAsia"/>
          <w:sz w:val="24"/>
          <w:szCs w:val="24"/>
          <w:lang w:val="en-US"/>
        </w:rPr>
        <w:t>.</w:t>
      </w:r>
    </w:p>
    <w:p w:rsidR="00A625D7" w:rsidRPr="00A625D7" w:rsidRDefault="00A625D7" w:rsidP="00A625D7">
      <w:pPr>
        <w:widowControl w:val="0"/>
        <w:autoSpaceDE w:val="0"/>
        <w:autoSpaceDN w:val="0"/>
        <w:adjustRightInd w:val="0"/>
        <w:spacing w:after="0" w:line="240" w:lineRule="auto"/>
        <w:rPr>
          <w:ins w:id="29" w:author="Gang Li" w:date="2017-04-01T12:27:00Z"/>
          <w:rFonts w:ascii="Times New Roman" w:hAnsi="Times New Roman" w:cs="Times New Roman"/>
          <w:sz w:val="24"/>
          <w:szCs w:val="24"/>
          <w:lang w:val="en-US"/>
          <w:rPrChange w:id="30" w:author="Gang Li" w:date="2017-04-01T12:27:00Z">
            <w:rPr>
              <w:ins w:id="31" w:author="Gang Li" w:date="2017-04-01T12:27:00Z"/>
              <w:lang w:val="en-US"/>
            </w:rPr>
          </w:rPrChange>
        </w:rPr>
        <w:pPrChange w:id="32" w:author="Gang Li" w:date="2017-04-01T12:27:00Z">
          <w:pPr>
            <w:pStyle w:val="a5"/>
            <w:widowControl w:val="0"/>
            <w:numPr>
              <w:numId w:val="2"/>
            </w:numPr>
            <w:autoSpaceDE w:val="0"/>
            <w:autoSpaceDN w:val="0"/>
            <w:adjustRightInd w:val="0"/>
            <w:spacing w:after="0" w:line="240" w:lineRule="auto"/>
            <w:ind w:left="357" w:hanging="357"/>
          </w:pPr>
        </w:pPrChange>
      </w:pPr>
    </w:p>
    <w:p w:rsidR="00A625D7" w:rsidRDefault="00C57146" w:rsidP="00A625D7">
      <w:pPr>
        <w:pStyle w:val="a5"/>
        <w:widowControl w:val="0"/>
        <w:numPr>
          <w:ilvl w:val="0"/>
          <w:numId w:val="2"/>
        </w:numPr>
        <w:autoSpaceDE w:val="0"/>
        <w:autoSpaceDN w:val="0"/>
        <w:adjustRightInd w:val="0"/>
        <w:spacing w:after="0" w:line="240" w:lineRule="auto"/>
        <w:ind w:left="357" w:hanging="357"/>
        <w:rPr>
          <w:ins w:id="33" w:author="Gang Li" w:date="2017-04-01T13:03:00Z"/>
          <w:rFonts w:ascii="Times New Roman" w:hAnsi="Times New Roman" w:cs="Times New Roman"/>
          <w:sz w:val="24"/>
          <w:szCs w:val="24"/>
          <w:lang w:val="en-US"/>
        </w:rPr>
        <w:pPrChange w:id="34" w:author="Gang Li" w:date="2017-04-01T12:26:00Z">
          <w:pPr>
            <w:pStyle w:val="a5"/>
            <w:widowControl w:val="0"/>
            <w:numPr>
              <w:numId w:val="2"/>
            </w:numPr>
            <w:autoSpaceDE w:val="0"/>
            <w:autoSpaceDN w:val="0"/>
            <w:adjustRightInd w:val="0"/>
            <w:spacing w:after="0" w:line="240" w:lineRule="auto"/>
            <w:ind w:left="360" w:hanging="360"/>
          </w:pPr>
        </w:pPrChange>
      </w:pPr>
      <w:ins w:id="35" w:author="Gang Li" w:date="2017-04-01T12:26:00Z">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ins>
      <w:r>
        <w:rPr>
          <w:rFonts w:ascii="Times New Roman" w:hAnsi="Times New Roman" w:cs="Times New Roman"/>
          <w:b/>
          <w:i/>
          <w:sz w:val="24"/>
          <w:szCs w:val="24"/>
          <w:lang w:val="en-US"/>
        </w:rPr>
        <w:t xml:space="preserve">. </w:t>
      </w:r>
      <w:ins w:id="36" w:author="Gang Li" w:date="2017-04-01T12:26:00Z">
        <w:r w:rsidRPr="005C1A30">
          <w:rPr>
            <w:rFonts w:ascii="Times New Roman" w:hAnsi="Times New Roman" w:cs="Times New Roman"/>
            <w:b/>
            <w:sz w:val="24"/>
            <w:szCs w:val="24"/>
            <w:u w:val="single"/>
            <w:lang w:val="en-US"/>
          </w:rPr>
          <w:t>Applications and Techniques in Information Security</w:t>
        </w:r>
      </w:ins>
      <w:ins w:id="37" w:author="Gang Li" w:date="2017-04-01T13:04:00Z">
        <w:r w:rsidRPr="005C1A30">
          <w:rPr>
            <w:rFonts w:ascii="Times New Roman" w:hAnsi="Times New Roman" w:cs="Times New Roman"/>
            <w:sz w:val="24"/>
            <w:szCs w:val="24"/>
            <w:lang w:val="en-US"/>
          </w:rPr>
          <w:t xml:space="preserve"> ISBN: 978-981-10-2741-3,</w:t>
        </w:r>
      </w:ins>
      <w:ins w:id="38" w:author="Gang Li" w:date="2017-04-01T12:26:00Z">
        <w:r w:rsidRPr="005C1A30">
          <w:rPr>
            <w:rFonts w:ascii="Times New Roman" w:hAnsi="Times New Roman" w:cs="Times New Roman"/>
            <w:sz w:val="24"/>
            <w:szCs w:val="24"/>
            <w:lang w:val="en-US"/>
          </w:rPr>
          <w:t xml:space="preserve"> CCIS 651, Springer, 2016</w:t>
        </w:r>
      </w:ins>
      <w:r w:rsidR="00E51E4F">
        <w:rPr>
          <w:rFonts w:ascii="Times New Roman" w:hAnsi="Times New Roman" w:cs="Times New Roman" w:hint="eastAsia"/>
          <w:sz w:val="24"/>
          <w:szCs w:val="24"/>
          <w:lang w:val="en-US"/>
        </w:rPr>
        <w:t>.</w:t>
      </w:r>
    </w:p>
    <w:p w:rsidR="00A625D7" w:rsidRPr="00A625D7" w:rsidRDefault="00A625D7" w:rsidP="00A625D7">
      <w:pPr>
        <w:widowControl w:val="0"/>
        <w:autoSpaceDE w:val="0"/>
        <w:autoSpaceDN w:val="0"/>
        <w:adjustRightInd w:val="0"/>
        <w:spacing w:after="0" w:line="240" w:lineRule="auto"/>
        <w:rPr>
          <w:ins w:id="39" w:author="Gang Li" w:date="2017-04-01T12:26:00Z"/>
          <w:rFonts w:ascii="Times New Roman" w:hAnsi="Times New Roman" w:cs="Times New Roman"/>
          <w:sz w:val="24"/>
          <w:szCs w:val="24"/>
          <w:lang w:val="en-US"/>
          <w:rPrChange w:id="40" w:author="Gang Li" w:date="2017-04-01T12:26:00Z">
            <w:rPr>
              <w:ins w:id="41" w:author="Gang Li" w:date="2017-04-01T12:26:00Z"/>
              <w:lang w:val="en-US"/>
            </w:rPr>
          </w:rPrChange>
        </w:rPr>
        <w:pPrChange w:id="42" w:author="Gang Li" w:date="2017-04-01T12:26:00Z">
          <w:pPr>
            <w:pStyle w:val="a5"/>
            <w:widowControl w:val="0"/>
            <w:numPr>
              <w:numId w:val="2"/>
            </w:numPr>
            <w:autoSpaceDE w:val="0"/>
            <w:autoSpaceDN w:val="0"/>
            <w:adjustRightInd w:val="0"/>
            <w:spacing w:after="0" w:line="240" w:lineRule="auto"/>
            <w:ind w:left="360" w:hanging="360"/>
          </w:pPr>
        </w:pPrChange>
      </w:pPr>
    </w:p>
    <w:p w:rsidR="00C57146" w:rsidRPr="005C1A30" w:rsidRDefault="00C57146" w:rsidP="00C57146">
      <w:pPr>
        <w:pStyle w:val="a5"/>
        <w:widowControl w:val="0"/>
        <w:numPr>
          <w:ilvl w:val="0"/>
          <w:numId w:val="2"/>
        </w:numPr>
        <w:autoSpaceDE w:val="0"/>
        <w:autoSpaceDN w:val="0"/>
        <w:adjustRightInd w:val="0"/>
        <w:spacing w:after="0" w:line="240" w:lineRule="auto"/>
        <w:ind w:left="357" w:hanging="357"/>
        <w:rPr>
          <w:ins w:id="43" w:author="Gang Li" w:date="2017-04-01T12:26:00Z"/>
          <w:rFonts w:ascii="Times New Roman" w:hAnsi="Times New Roman" w:cs="Times New Roman"/>
          <w:sz w:val="24"/>
          <w:szCs w:val="24"/>
          <w:lang w:val="en-US"/>
        </w:rPr>
      </w:pPr>
      <w:ins w:id="44" w:author="Gang Li" w:date="2017-04-01T12:25:00Z">
        <w:r w:rsidRPr="005C1A30">
          <w:rPr>
            <w:rFonts w:ascii="Times New Roman" w:hAnsi="Times New Roman" w:cs="Times New Roman"/>
            <w:sz w:val="24"/>
            <w:szCs w:val="24"/>
            <w:lang w:val="en-US"/>
          </w:rPr>
          <w:t xml:space="preserve">WenjiaNiu, </w:t>
        </w:r>
        <w:bookmarkStart w:id="45" w:name="OLE_LINK2"/>
        <w:bookmarkStart w:id="46" w:name="OLE_LINK3"/>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Jianlong Tan, Li Guo, Zhen Han, Lynn Batten</w:t>
        </w:r>
      </w:ins>
      <w:r>
        <w:rPr>
          <w:rFonts w:ascii="Times New Roman" w:hAnsi="Times New Roman" w:cs="Times New Roman"/>
          <w:sz w:val="24"/>
          <w:szCs w:val="24"/>
          <w:lang w:val="en-US"/>
        </w:rPr>
        <w:t xml:space="preserve">. </w:t>
      </w:r>
      <w:ins w:id="47" w:author="Gang Li" w:date="2017-04-01T12:25:00Z">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ns w:id="48" w:author="Gang Li" w:date="2017-04-01T13:48:00Z">
        <w:r w:rsidRPr="005C1A30">
          <w:rPr>
            <w:rFonts w:ascii="Times New Roman" w:hAnsi="Times New Roman" w:cs="Times New Roman"/>
            <w:sz w:val="24"/>
            <w:szCs w:val="24"/>
            <w:lang w:val="en-US"/>
          </w:rPr>
          <w:t xml:space="preserve">ISBN: 978-3-662-48683-2, </w:t>
        </w:r>
      </w:ins>
      <w:ins w:id="49" w:author="Gang Li" w:date="2017-04-01T12:25:00Z">
        <w:r w:rsidRPr="005C1A30">
          <w:rPr>
            <w:rFonts w:ascii="Times New Roman" w:hAnsi="Times New Roman" w:cs="Times New Roman"/>
            <w:sz w:val="24"/>
            <w:szCs w:val="24"/>
            <w:lang w:val="en-US"/>
          </w:rPr>
          <w:t>CCIS 557, Springer, 2015</w:t>
        </w:r>
      </w:ins>
      <w:r w:rsidR="00E51E4F">
        <w:rPr>
          <w:rFonts w:ascii="Times New Roman" w:hAnsi="Times New Roman" w:cs="Times New Roman" w:hint="eastAsia"/>
          <w:sz w:val="24"/>
          <w:szCs w:val="24"/>
          <w:lang w:val="en-US"/>
        </w:rPr>
        <w:t>.</w:t>
      </w:r>
    </w:p>
    <w:bookmarkEnd w:id="2"/>
    <w:bookmarkEnd w:id="45"/>
    <w:bookmarkEnd w:id="46"/>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Lynn Batten,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Matthew Warren. </w:t>
      </w:r>
      <w:r w:rsidRPr="005C1A30">
        <w:rPr>
          <w:rFonts w:ascii="Times New Roman" w:hAnsi="Times New Roman" w:cs="Times New Roman"/>
          <w:b/>
          <w:sz w:val="24"/>
          <w:szCs w:val="24"/>
          <w:u w:val="single"/>
          <w:lang w:val="en-US"/>
        </w:rPr>
        <w:t>Applications and Techniques in Information Security</w:t>
      </w:r>
      <w:r w:rsidRPr="005C1A30">
        <w:rPr>
          <w:rFonts w:ascii="Times New Roman" w:hAnsi="Times New Roman" w:cs="Times New Roman"/>
          <w:sz w:val="24"/>
          <w:szCs w:val="24"/>
          <w:lang w:val="en-US"/>
        </w:rPr>
        <w:t xml:space="preserve">, </w:t>
      </w:r>
      <w:ins w:id="50" w:author="Gang Li" w:date="2017-04-01T13:49:00Z">
        <w:r w:rsidRPr="005C1A30">
          <w:rPr>
            <w:rFonts w:ascii="Times New Roman" w:hAnsi="Times New Roman" w:cs="Times New Roman"/>
            <w:sz w:val="24"/>
            <w:szCs w:val="24"/>
            <w:lang w:val="en-US"/>
          </w:rPr>
          <w:t xml:space="preserve">ISBN: 978-981-10-2741-3, </w:t>
        </w:r>
      </w:ins>
      <w:r w:rsidRPr="005C1A30">
        <w:rPr>
          <w:rFonts w:ascii="Times New Roman" w:hAnsi="Times New Roman" w:cs="Times New Roman"/>
          <w:sz w:val="24"/>
          <w:szCs w:val="24"/>
          <w:lang w:val="en-US"/>
        </w:rPr>
        <w:t>CCIS 490, Springer, 2014</w:t>
      </w:r>
      <w:r w:rsidR="00E51E4F">
        <w:rPr>
          <w:rFonts w:ascii="Times New Roman" w:hAnsi="Times New Roman" w:cs="Times New Roman" w:hint="eastAsia"/>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0" w:line="240" w:lineRule="auto"/>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Longbing Cao, Hiroshi Motoda, Jaideep Srivastava, Ee-Peng Lim, Irwi King, Philip S. Yu, Wolfgang Nejdl, Guandong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Ya Zhang. </w:t>
      </w:r>
      <w:r w:rsidRPr="005C1A30">
        <w:rPr>
          <w:rFonts w:ascii="Times New Roman" w:hAnsi="Times New Roman" w:cs="Times New Roman"/>
          <w:b/>
          <w:sz w:val="24"/>
          <w:szCs w:val="24"/>
          <w:u w:val="single"/>
          <w:lang w:val="en-US"/>
        </w:rPr>
        <w:t>Behavior and Social Computing</w:t>
      </w:r>
      <w:r w:rsidRPr="005C1A30">
        <w:rPr>
          <w:rFonts w:ascii="Times New Roman" w:hAnsi="Times New Roman" w:cs="Times New Roman"/>
          <w:sz w:val="24"/>
          <w:szCs w:val="24"/>
          <w:lang w:val="en-US"/>
        </w:rPr>
        <w:t xml:space="preserve">. </w:t>
      </w:r>
      <w:ins w:id="51" w:author="Gang Li" w:date="2017-04-01T13:50:00Z">
        <w:r w:rsidRPr="005C1A30">
          <w:rPr>
            <w:rFonts w:ascii="Times New Roman" w:hAnsi="Times New Roman" w:cs="Times New Roman"/>
            <w:sz w:val="24"/>
            <w:szCs w:val="24"/>
            <w:lang w:val="en-US"/>
          </w:rPr>
          <w:t xml:space="preserve">ISBN: 978-3-319-04048-6, </w:t>
        </w:r>
      </w:ins>
      <w:r w:rsidRPr="005C1A30">
        <w:rPr>
          <w:rFonts w:ascii="Times New Roman" w:hAnsi="Times New Roman" w:cs="Times New Roman"/>
          <w:sz w:val="24"/>
          <w:szCs w:val="24"/>
          <w:lang w:val="en-US"/>
        </w:rPr>
        <w:t>LN</w:t>
      </w:r>
      <w:r w:rsidRPr="005C1A30">
        <w:rPr>
          <w:rFonts w:ascii="Times New Roman" w:eastAsia="宋体" w:hAnsi="Times New Roman" w:cs="Times New Roman"/>
          <w:sz w:val="24"/>
          <w:szCs w:val="24"/>
          <w:lang w:val="en-US"/>
        </w:rPr>
        <w:t>CS</w:t>
      </w:r>
      <w:r w:rsidRPr="005C1A30">
        <w:rPr>
          <w:rFonts w:ascii="Times New Roman" w:hAnsi="Times New Roman" w:cs="Times New Roman"/>
          <w:sz w:val="24"/>
          <w:szCs w:val="24"/>
          <w:lang w:val="en-US"/>
        </w:rPr>
        <w:t xml:space="preserve"> 8178</w:t>
      </w:r>
      <w:r w:rsidRPr="005C1A30">
        <w:rPr>
          <w:rFonts w:ascii="Times New Roman" w:eastAsia="宋体" w:hAnsi="Times New Roman" w:cs="Times New Roman"/>
          <w:sz w:val="24"/>
          <w:szCs w:val="24"/>
          <w:lang w:val="en-US"/>
        </w:rPr>
        <w:t>,</w:t>
      </w:r>
      <w:r w:rsidR="00847E6C">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Springer, </w:t>
      </w:r>
      <w:r w:rsidRPr="005C1A30">
        <w:rPr>
          <w:rFonts w:ascii="Times New Roman" w:eastAsia="宋体" w:hAnsi="Times New Roman" w:cs="Times New Roman"/>
          <w:sz w:val="24"/>
          <w:szCs w:val="24"/>
          <w:lang w:val="en-US"/>
        </w:rPr>
        <w:t>2013</w:t>
      </w:r>
      <w:r w:rsidR="00E51E4F">
        <w:rPr>
          <w:rFonts w:ascii="Times New Roman" w:eastAsia="宋体" w:hAnsi="Times New Roman" w:cs="Times New Roman" w:hint="eastAsia"/>
          <w:sz w:val="24"/>
          <w:szCs w:val="24"/>
          <w:lang w:val="en-US"/>
        </w:rPr>
        <w:t>.</w:t>
      </w:r>
      <w:del w:id="52" w:author="Gang Li" w:date="2017-04-01T13:50:00Z">
        <w:r w:rsidRPr="005C1A30" w:rsidDel="00175F8C">
          <w:rPr>
            <w:rFonts w:ascii="Times New Roman" w:hAnsi="Times New Roman" w:cs="Times New Roman"/>
            <w:sz w:val="24"/>
            <w:szCs w:val="24"/>
            <w:lang w:val="en-US"/>
          </w:rPr>
          <w:delText>.</w:delText>
        </w:r>
      </w:del>
    </w:p>
    <w:p w:rsidR="00C57146" w:rsidRPr="005C1A30" w:rsidRDefault="00C57146" w:rsidP="00C57146">
      <w:pPr>
        <w:widowControl w:val="0"/>
        <w:autoSpaceDE w:val="0"/>
        <w:autoSpaceDN w:val="0"/>
        <w:adjustRightInd w:val="0"/>
        <w:spacing w:after="0" w:line="240" w:lineRule="auto"/>
        <w:rPr>
          <w:rFonts w:ascii="Times New Roman" w:hAnsi="Times New Roman" w:cs="Times New Roman"/>
          <w:sz w:val="24"/>
          <w:szCs w:val="24"/>
          <w:lang w:val="en-US"/>
        </w:rPr>
      </w:pPr>
    </w:p>
    <w:p w:rsidR="00C57146" w:rsidRPr="00C43127" w:rsidRDefault="00C57146" w:rsidP="00C57146">
      <w:pPr>
        <w:widowControl w:val="0"/>
        <w:autoSpaceDE w:val="0"/>
        <w:autoSpaceDN w:val="0"/>
        <w:adjustRightInd w:val="0"/>
        <w:spacing w:after="240" w:line="340" w:lineRule="atLeast"/>
        <w:rPr>
          <w:rFonts w:ascii="Times" w:hAnsi="Times" w:cs="Times"/>
          <w:b/>
          <w:bCs/>
          <w:sz w:val="24"/>
          <w:szCs w:val="24"/>
          <w:lang w:val="en-US" w:eastAsia="en-US"/>
        </w:rPr>
      </w:pPr>
      <w:r w:rsidRPr="00C43127">
        <w:rPr>
          <w:rFonts w:ascii="Times" w:hAnsi="Times" w:cs="Times"/>
          <w:b/>
          <w:bCs/>
          <w:sz w:val="24"/>
          <w:szCs w:val="24"/>
          <w:lang w:val="en-US" w:eastAsia="en-US"/>
        </w:rPr>
        <w:t>Scholarly Book Chapters</w:t>
      </w: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t>
      </w:r>
      <w:bookmarkStart w:id="53" w:name="OLE_LINK8"/>
      <w:bookmarkStart w:id="54" w:name="OLE_LINK9"/>
      <w:r w:rsidRPr="005C1A30">
        <w:rPr>
          <w:rFonts w:ascii="Times New Roman" w:hAnsi="Times New Roman" w:cs="Times New Roman"/>
          <w:sz w:val="24"/>
          <w:szCs w:val="24"/>
          <w:lang w:val="en-US"/>
        </w:rPr>
        <w:t>A ChoquetIngtegral Toolbox and its Application in Customer’s Preference Analysis</w:t>
      </w:r>
      <w:bookmarkEnd w:id="53"/>
      <w:bookmarkEnd w:id="54"/>
      <w:r w:rsidRPr="005C1A30">
        <w:rPr>
          <w:rFonts w:ascii="Times New Roman" w:hAnsi="Times New Roman" w:cs="Times New Roman"/>
          <w:sz w:val="24"/>
          <w:szCs w:val="24"/>
          <w:lang w:val="en-US"/>
        </w:rPr>
        <w:t>,</w:t>
      </w:r>
      <w:ins w:id="55" w:author="Gang Li" w:date="2017-04-01T13:50:00Z">
        <w:r w:rsidRPr="005C1A30">
          <w:rPr>
            <w:rFonts w:ascii="Times New Roman" w:hAnsi="Times New Roman" w:cs="Times New Roman"/>
            <w:sz w:val="24"/>
            <w:szCs w:val="24"/>
            <w:lang w:val="en-US"/>
          </w:rPr>
          <w:t xml:space="preserve"> in</w:t>
        </w:r>
      </w:ins>
      <w:ins w:id="56" w:author="Gang Li" w:date="2017-04-01T13:51:00Z">
        <w:r w:rsidRPr="005C1A30">
          <w:rPr>
            <w:rFonts w:ascii="Times New Roman" w:hAnsi="Times New Roman" w:cs="Times New Roman"/>
            <w:sz w:val="24"/>
            <w:szCs w:val="24"/>
            <w:lang w:val="en-US"/>
          </w:rPr>
          <w:t>Yanchang Zhao, Yonghua Cen, editors:</w:t>
        </w:r>
      </w:ins>
      <w:r w:rsidRPr="005C1A30">
        <w:rPr>
          <w:rFonts w:ascii="Times New Roman" w:hAnsi="Times New Roman" w:cs="Times New Roman"/>
          <w:b/>
          <w:sz w:val="24"/>
          <w:szCs w:val="24"/>
          <w:u w:val="single"/>
          <w:lang w:val="en-US"/>
        </w:rPr>
        <w:t>Data Mining Applications with R</w:t>
      </w:r>
      <w:r w:rsidRPr="005C1A30">
        <w:rPr>
          <w:rFonts w:ascii="Times New Roman" w:hAnsi="Times New Roman" w:cs="Times New Roman"/>
          <w:sz w:val="24"/>
          <w:szCs w:val="24"/>
          <w:lang w:val="en-US"/>
        </w:rPr>
        <w:t xml:space="preserve">. </w:t>
      </w:r>
      <w:ins w:id="57" w:author="Gang Li" w:date="2017-04-01T12:59:00Z">
        <w:r w:rsidRPr="005C1A30">
          <w:rPr>
            <w:rFonts w:ascii="Times New Roman" w:hAnsi="Times New Roman" w:cs="Times New Roman"/>
            <w:sz w:val="24"/>
            <w:szCs w:val="24"/>
            <w:lang w:val="en-US"/>
          </w:rPr>
          <w:t xml:space="preserve">ISBN: </w:t>
        </w:r>
      </w:ins>
      <w:ins w:id="58" w:author="Gang Li" w:date="2017-04-01T13:00:00Z">
        <w:r w:rsidRPr="005C1A30">
          <w:rPr>
            <w:rFonts w:ascii="Times New Roman" w:hAnsi="Times New Roman" w:cs="Times New Roman"/>
            <w:sz w:val="24"/>
            <w:szCs w:val="24"/>
            <w:lang w:val="en-US"/>
          </w:rPr>
          <w:t xml:space="preserve">9780124115200, </w:t>
        </w:r>
      </w:ins>
      <w:r w:rsidRPr="005C1A30">
        <w:rPr>
          <w:rFonts w:ascii="Times New Roman" w:hAnsi="Times New Roman" w:cs="Times New Roman"/>
          <w:sz w:val="24"/>
          <w:szCs w:val="24"/>
          <w:lang w:val="en-US"/>
        </w:rPr>
        <w:t>Elsevier, 2013</w:t>
      </w:r>
      <w:ins w:id="59" w:author="Gang Li" w:date="2017-04-01T12:54:00Z">
        <w:r w:rsidRPr="005C1A30">
          <w:rPr>
            <w:rFonts w:ascii="Times New Roman" w:hAnsi="Times New Roman" w:cs="Times New Roman"/>
            <w:sz w:val="24"/>
            <w:szCs w:val="24"/>
            <w:lang w:val="en-US"/>
          </w:rPr>
          <w:t>, 247-272</w:t>
        </w:r>
      </w:ins>
      <w:r w:rsidR="00481124">
        <w:rPr>
          <w:rFonts w:ascii="Times New Roman" w:hAnsi="Times New Roman" w:cs="Times New Roman" w:hint="eastAsia"/>
          <w:sz w:val="24"/>
          <w:szCs w:val="24"/>
          <w:lang w:val="en-US"/>
        </w:rPr>
        <w:t>.</w:t>
      </w:r>
      <w:del w:id="60" w:author="Gang Li" w:date="2017-04-01T12:54:00Z">
        <w:r w:rsidRPr="005C1A30" w:rsidDel="002C0B9E">
          <w:rPr>
            <w:rFonts w:ascii="Times New Roman" w:hAnsi="Times New Roman" w:cs="Times New Roman"/>
            <w:sz w:val="24"/>
            <w:szCs w:val="24"/>
            <w:lang w:val="en-US"/>
          </w:rPr>
          <w:delText>.</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61" w:name="OLE_LINK13"/>
      <w:bookmarkStart w:id="62" w:name="OLE_LINK14"/>
    </w:p>
    <w:bookmarkEnd w:id="61"/>
    <w:bookmarkEnd w:id="62"/>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rPr>
        <w:t>Gang Li</w:t>
      </w:r>
      <w:r w:rsidRPr="005C1A30">
        <w:rPr>
          <w:rFonts w:ascii="Times New Roman" w:hAnsi="Times New Roman" w:cs="Times New Roman"/>
          <w:sz w:val="24"/>
          <w:szCs w:val="24"/>
        </w:rPr>
        <w:t xml:space="preserve"> and Robin Doss. “Energy-Efficient Medium Access Control in Wireless Sensor Networks”.</w:t>
      </w:r>
      <w:ins w:id="63" w:author="Gang Li" w:date="2017-04-01T13:51:00Z">
        <w:r w:rsidRPr="005C1A30">
          <w:rPr>
            <w:rFonts w:ascii="Times New Roman" w:hAnsi="Times New Roman" w:cs="Times New Roman"/>
            <w:iCs/>
            <w:sz w:val="24"/>
            <w:szCs w:val="24"/>
          </w:rPr>
          <w:t xml:space="preserve">In </w:t>
        </w:r>
      </w:ins>
      <w:ins w:id="64" w:author="Gang Li" w:date="2017-04-01T13:52:00Z">
        <w:r w:rsidRPr="005C1A30">
          <w:rPr>
            <w:rFonts w:ascii="Times New Roman" w:hAnsi="Times New Roman" w:cs="Times New Roman"/>
            <w:iCs/>
            <w:sz w:val="24"/>
            <w:szCs w:val="24"/>
          </w:rPr>
          <w:t xml:space="preserve">MohhammadIlyas, Richard C. Dorf </w:t>
        </w:r>
      </w:ins>
      <w:ins w:id="65" w:author="Gang Li" w:date="2017-04-01T13:51:00Z">
        <w:r w:rsidRPr="005C1A30">
          <w:rPr>
            <w:rFonts w:ascii="Times New Roman" w:hAnsi="Times New Roman" w:cs="Times New Roman"/>
            <w:iCs/>
            <w:sz w:val="24"/>
            <w:szCs w:val="24"/>
          </w:rPr>
          <w:t xml:space="preserve">editors: </w:t>
        </w:r>
      </w:ins>
      <w:bookmarkStart w:id="66" w:name="OLE_LINK49"/>
      <w:r w:rsidRPr="005C1A30">
        <w:rPr>
          <w:rFonts w:ascii="Times New Roman" w:hAnsi="Times New Roman" w:cs="Times New Roman"/>
          <w:b/>
          <w:iCs/>
          <w:sz w:val="24"/>
          <w:szCs w:val="24"/>
          <w:u w:val="single"/>
        </w:rPr>
        <w:t>Handbook of Wireless Ad Hoc and Sensor Networks</w:t>
      </w:r>
      <w:bookmarkEnd w:id="66"/>
      <w:r w:rsidRPr="005C1A30">
        <w:rPr>
          <w:rFonts w:ascii="Times New Roman" w:hAnsi="Times New Roman" w:cs="Times New Roman"/>
          <w:iCs/>
          <w:sz w:val="24"/>
          <w:szCs w:val="24"/>
        </w:rPr>
        <w:t>.</w:t>
      </w:r>
      <w:ins w:id="67" w:author="Gang Li" w:date="2017-04-01T12:59:00Z">
        <w:r w:rsidRPr="005C1A30">
          <w:rPr>
            <w:rFonts w:ascii="Times New Roman" w:hAnsi="Times New Roman" w:cs="Times New Roman"/>
            <w:sz w:val="24"/>
            <w:szCs w:val="24"/>
          </w:rPr>
          <w:t xml:space="preserve">ISBN: 978-1-84882-217-7, </w:t>
        </w:r>
      </w:ins>
      <w:r w:rsidRPr="005C1A30">
        <w:rPr>
          <w:rFonts w:ascii="Times New Roman" w:hAnsi="Times New Roman" w:cs="Times New Roman"/>
          <w:sz w:val="24"/>
          <w:szCs w:val="24"/>
        </w:rPr>
        <w:t>Springer. 2009</w:t>
      </w:r>
      <w:ins w:id="68" w:author="Gang Li" w:date="2017-04-01T12:55:00Z">
        <w:r w:rsidRPr="005C1A30">
          <w:rPr>
            <w:rFonts w:ascii="Times New Roman" w:hAnsi="Times New Roman" w:cs="Times New Roman"/>
            <w:sz w:val="24"/>
            <w:szCs w:val="24"/>
          </w:rPr>
          <w:t>, 419-438</w:t>
        </w:r>
      </w:ins>
      <w:r w:rsidR="00481124">
        <w:rPr>
          <w:rFonts w:ascii="Times New Roman" w:hAnsi="Times New Roman" w:cs="Times New Roman" w:hint="eastAsia"/>
          <w:sz w:val="24"/>
          <w:szCs w:val="24"/>
        </w:rPr>
        <w:t>.</w:t>
      </w:r>
    </w:p>
    <w:p w:rsidR="00C57146" w:rsidRPr="005C1A30" w:rsidRDefault="00C57146" w:rsidP="00C57146">
      <w:pPr>
        <w:pStyle w:val="a5"/>
        <w:autoSpaceDE w:val="0"/>
        <w:autoSpaceDN w:val="0"/>
        <w:adjustRightInd w:val="0"/>
        <w:ind w:left="426"/>
        <w:jc w:val="both"/>
        <w:rPr>
          <w:rFonts w:ascii="Times New Roman" w:hAnsi="Times New Roman" w:cs="Times New Roman"/>
          <w:sz w:val="24"/>
          <w:szCs w:val="24"/>
          <w:lang w:val="en-US"/>
        </w:rPr>
      </w:pPr>
    </w:p>
    <w:p w:rsidR="00C57146" w:rsidRPr="005C1A30" w:rsidRDefault="00C57146" w:rsidP="00C57146">
      <w:pPr>
        <w:pStyle w:val="a5"/>
        <w:widowControl w:val="0"/>
        <w:numPr>
          <w:ilvl w:val="0"/>
          <w:numId w:val="2"/>
        </w:numPr>
        <w:autoSpaceDE w:val="0"/>
        <w:autoSpaceDN w:val="0"/>
        <w:adjustRightInd w:val="0"/>
        <w:spacing w:after="240" w:line="240" w:lineRule="auto"/>
        <w:rPr>
          <w:rFonts w:ascii="Times New Roman" w:hAnsi="Times New Roman" w:cs="Times New Roman"/>
          <w:sz w:val="24"/>
          <w:szCs w:val="24"/>
        </w:rPr>
      </w:pPr>
      <w:r w:rsidRPr="005C1A30">
        <w:rPr>
          <w:rFonts w:ascii="Times New Roman" w:hAnsi="Times New Roman" w:cs="Times New Roman"/>
          <w:sz w:val="24"/>
          <w:szCs w:val="24"/>
        </w:rPr>
        <w:t xml:space="preserve">Yi-ping Phoebe Chen, </w:t>
      </w:r>
      <w:r w:rsidRPr="005C1A30">
        <w:rPr>
          <w:rFonts w:ascii="Times New Roman" w:hAnsi="Times New Roman" w:cs="Times New Roman"/>
          <w:bCs/>
          <w:sz w:val="24"/>
          <w:szCs w:val="24"/>
        </w:rPr>
        <w:t>JiaRong</w:t>
      </w:r>
      <w:r w:rsidRPr="005C1A30">
        <w:rPr>
          <w:rFonts w:ascii="Times New Roman" w:hAnsi="Times New Roman" w:cs="Times New Roman"/>
          <w:sz w:val="24"/>
          <w:szCs w:val="24"/>
        </w:rPr>
        <w:t xml:space="preserve">, </w:t>
      </w:r>
      <w:r w:rsidRPr="005C1A30">
        <w:rPr>
          <w:rFonts w:ascii="Times New Roman" w:hAnsi="Times New Roman" w:cs="Times New Roman"/>
          <w:b/>
          <w:bCs/>
          <w:i/>
          <w:sz w:val="24"/>
          <w:szCs w:val="24"/>
        </w:rPr>
        <w:t>Gang Li</w:t>
      </w:r>
      <w:r w:rsidRPr="005C1A30">
        <w:rPr>
          <w:rFonts w:ascii="Times New Roman" w:hAnsi="Times New Roman" w:cs="Times New Roman"/>
          <w:sz w:val="24"/>
          <w:szCs w:val="24"/>
        </w:rPr>
        <w:t>. “</w:t>
      </w:r>
      <w:bookmarkStart w:id="69" w:name="OLE_LINK6"/>
      <w:bookmarkStart w:id="70" w:name="OLE_LINK7"/>
      <w:r w:rsidRPr="005C1A30">
        <w:rPr>
          <w:rFonts w:ascii="Times New Roman" w:hAnsi="Times New Roman" w:cs="Times New Roman"/>
          <w:sz w:val="24"/>
          <w:szCs w:val="24"/>
        </w:rPr>
        <w:t xml:space="preserve">Advanced Graph Mining Methods for Protein Analysis”. </w:t>
      </w:r>
      <w:ins w:id="71" w:author="Gang Li" w:date="2017-04-01T13:53:00Z">
        <w:r w:rsidRPr="005C1A30">
          <w:rPr>
            <w:rFonts w:ascii="Times New Roman" w:hAnsi="Times New Roman" w:cs="Times New Roman"/>
            <w:sz w:val="24"/>
            <w:szCs w:val="24"/>
          </w:rPr>
          <w:t xml:space="preserve">In Jake Y. Chen, Stefano LonardiEditors: </w:t>
        </w:r>
      </w:ins>
      <w:r w:rsidRPr="005C1A30">
        <w:rPr>
          <w:rFonts w:ascii="Times New Roman" w:hAnsi="Times New Roman" w:cs="Times New Roman"/>
          <w:b/>
          <w:bCs/>
          <w:iCs/>
          <w:sz w:val="24"/>
          <w:szCs w:val="24"/>
          <w:u w:val="single"/>
        </w:rPr>
        <w:t>Biological Data Mining</w:t>
      </w:r>
      <w:bookmarkEnd w:id="69"/>
      <w:bookmarkEnd w:id="70"/>
      <w:r w:rsidRPr="005C1A30">
        <w:rPr>
          <w:rFonts w:ascii="Times New Roman" w:hAnsi="Times New Roman" w:cs="Times New Roman"/>
          <w:sz w:val="24"/>
          <w:szCs w:val="24"/>
        </w:rPr>
        <w:t xml:space="preserve">. </w:t>
      </w:r>
      <w:ins w:id="72" w:author="Gang Li" w:date="2017-04-01T12:57:00Z">
        <w:r w:rsidRPr="005C1A30">
          <w:rPr>
            <w:rFonts w:ascii="Times New Roman" w:hAnsi="Times New Roman" w:cs="Times New Roman"/>
            <w:sz w:val="24"/>
            <w:szCs w:val="24"/>
          </w:rPr>
          <w:t>ISBN: 9781420086843,</w:t>
        </w:r>
      </w:ins>
      <w:r w:rsidR="005E1ABB">
        <w:rPr>
          <w:rFonts w:ascii="Times New Roman" w:hAnsi="Times New Roman" w:cs="Times New Roman" w:hint="eastAsia"/>
          <w:sz w:val="24"/>
          <w:szCs w:val="24"/>
        </w:rPr>
        <w:t xml:space="preserve"> </w:t>
      </w:r>
      <w:r w:rsidRPr="005C1A30">
        <w:rPr>
          <w:rFonts w:ascii="Times New Roman" w:hAnsi="Times New Roman" w:cs="Times New Roman"/>
          <w:sz w:val="24"/>
          <w:szCs w:val="24"/>
        </w:rPr>
        <w:t>Chapman &amp; Hall/CRC Press. 2009</w:t>
      </w:r>
      <w:ins w:id="73" w:author="Gang Li" w:date="2017-04-01T12:55:00Z">
        <w:r w:rsidRPr="005C1A30">
          <w:rPr>
            <w:rFonts w:ascii="Times New Roman" w:hAnsi="Times New Roman" w:cs="Times New Roman"/>
            <w:sz w:val="24"/>
            <w:szCs w:val="24"/>
          </w:rPr>
          <w:t xml:space="preserve">, </w:t>
        </w:r>
      </w:ins>
      <w:ins w:id="74" w:author="Gang Li" w:date="2017-04-01T12:56:00Z">
        <w:r w:rsidRPr="005C1A30">
          <w:rPr>
            <w:rFonts w:ascii="Times New Roman" w:hAnsi="Times New Roman" w:cs="Times New Roman"/>
            <w:sz w:val="24"/>
            <w:szCs w:val="24"/>
          </w:rPr>
          <w:t>111-136</w:t>
        </w:r>
      </w:ins>
      <w:r w:rsidR="00481124">
        <w:rPr>
          <w:rFonts w:ascii="Times New Roman" w:hAnsi="Times New Roman" w:cs="Times New Roman" w:hint="eastAsia"/>
          <w:sz w:val="24"/>
          <w:szCs w:val="24"/>
        </w:rPr>
        <w:t>.</w:t>
      </w:r>
    </w:p>
    <w:p w:rsidR="00C57146" w:rsidRPr="00DC3D0E" w:rsidRDefault="00C57146" w:rsidP="00C57146">
      <w:pPr>
        <w:widowControl w:val="0"/>
        <w:autoSpaceDE w:val="0"/>
        <w:autoSpaceDN w:val="0"/>
        <w:adjustRightInd w:val="0"/>
        <w:spacing w:after="240" w:line="340" w:lineRule="atLeast"/>
        <w:rPr>
          <w:rFonts w:ascii="Times" w:hAnsi="Times" w:cs="Times"/>
          <w:b/>
          <w:bCs/>
          <w:sz w:val="24"/>
          <w:szCs w:val="24"/>
          <w:lang w:val="en-US"/>
        </w:rPr>
      </w:pPr>
      <w:r w:rsidRPr="00C43127">
        <w:rPr>
          <w:rFonts w:ascii="Times" w:hAnsi="Times" w:cs="Times"/>
          <w:b/>
          <w:bCs/>
          <w:sz w:val="24"/>
          <w:szCs w:val="24"/>
          <w:lang w:val="en-US" w:eastAsia="en-US"/>
        </w:rPr>
        <w:t xml:space="preserve">Refereed journal articles </w:t>
      </w:r>
    </w:p>
    <w:p w:rsidR="00D74472" w:rsidRDefault="00D74472">
      <w:pPr>
        <w:pStyle w:val="a5"/>
        <w:numPr>
          <w:ilvl w:val="0"/>
          <w:numId w:val="2"/>
        </w:numPr>
        <w:spacing w:after="0"/>
        <w:ind w:left="357" w:hanging="357"/>
        <w:rPr>
          <w:rFonts w:ascii="Times New Roman" w:hAnsi="Times New Roman" w:cs="Times New Roman" w:hint="eastAsia"/>
          <w:sz w:val="24"/>
          <w:szCs w:val="24"/>
        </w:rPr>
      </w:pPr>
      <w:r w:rsidRPr="00D74472">
        <w:rPr>
          <w:rFonts w:ascii="Times New Roman" w:hAnsi="Times New Roman" w:cs="Times New Roman"/>
          <w:sz w:val="24"/>
          <w:szCs w:val="24"/>
        </w:rPr>
        <w:t xml:space="preserve">Hongtao Wang, Hongmei Wang, Feng Yi, Hui Wen, </w:t>
      </w:r>
      <w:r w:rsidRPr="00D74472">
        <w:rPr>
          <w:rFonts w:ascii="Times New Roman" w:hAnsi="Times New Roman" w:cs="Times New Roman"/>
          <w:b/>
          <w:i/>
          <w:sz w:val="24"/>
          <w:szCs w:val="24"/>
        </w:rPr>
        <w:t>Gang Li</w:t>
      </w:r>
      <w:r w:rsidRPr="00D74472">
        <w:rPr>
          <w:rFonts w:ascii="Times New Roman" w:hAnsi="Times New Roman" w:cs="Times New Roman"/>
          <w:sz w:val="24"/>
          <w:szCs w:val="24"/>
        </w:rPr>
        <w:t xml:space="preserve">, Limin Sun. Context-aware Personalized Path Inference from Large-Scale GPS Snippets. </w:t>
      </w:r>
      <w:r w:rsidRPr="00D74472">
        <w:rPr>
          <w:rFonts w:ascii="Times New Roman" w:hAnsi="Times New Roman" w:cs="Times New Roman"/>
          <w:b/>
          <w:bCs/>
          <w:sz w:val="24"/>
          <w:szCs w:val="24"/>
          <w:u w:val="single"/>
        </w:rPr>
        <w:t>Expert Systems With Applications</w:t>
      </w:r>
      <w:r w:rsidRPr="00D74472">
        <w:rPr>
          <w:rFonts w:ascii="Times New Roman" w:hAnsi="Times New Roman" w:cs="Times New Roman"/>
          <w:sz w:val="24"/>
          <w:szCs w:val="24"/>
        </w:rPr>
        <w:t>, 2017</w:t>
      </w:r>
    </w:p>
    <w:p w:rsidR="00847E6C" w:rsidRPr="00847E6C" w:rsidRDefault="00847E6C">
      <w:pPr>
        <w:pStyle w:val="a5"/>
        <w:numPr>
          <w:ilvl w:val="0"/>
          <w:numId w:val="2"/>
        </w:numPr>
        <w:spacing w:after="0"/>
        <w:ind w:left="357" w:hanging="357"/>
        <w:rPr>
          <w:rFonts w:ascii="Times New Roman" w:hAnsi="Times New Roman" w:cs="Times New Roman"/>
          <w:sz w:val="24"/>
          <w:szCs w:val="24"/>
        </w:rPr>
      </w:pPr>
      <w:r w:rsidRPr="00847E6C">
        <w:rPr>
          <w:rFonts w:ascii="Times New Roman" w:hAnsi="Times New Roman" w:cs="Times New Roman"/>
          <w:sz w:val="24"/>
          <w:szCs w:val="24"/>
        </w:rPr>
        <w:t xml:space="preserve">Kenny Luo, Huy Quan Vu, Xinyuan Zhao, </w:t>
      </w:r>
      <w:r w:rsidRPr="00847E6C">
        <w:rPr>
          <w:rFonts w:ascii="Times New Roman" w:hAnsi="Times New Roman" w:cs="Times New Roman"/>
          <w:b/>
          <w:i/>
          <w:sz w:val="24"/>
          <w:szCs w:val="24"/>
        </w:rPr>
        <w:t>Gang Li,</w:t>
      </w:r>
      <w:r w:rsidRPr="00847E6C">
        <w:rPr>
          <w:rFonts w:ascii="Times New Roman" w:hAnsi="Times New Roman" w:cs="Times New Roman"/>
          <w:sz w:val="24"/>
          <w:szCs w:val="24"/>
        </w:rPr>
        <w:t xml:space="preserve"> Rob Law. </w:t>
      </w:r>
      <w:hyperlink r:id="rId9" w:tgtFrame="_blank" w:history="1">
        <w:r w:rsidRPr="00847E6C">
          <w:rPr>
            <w:rFonts w:ascii="Times New Roman" w:hAnsi="Times New Roman" w:cs="Times New Roman"/>
            <w:sz w:val="24"/>
            <w:szCs w:val="24"/>
          </w:rPr>
          <w:t>Ananlyzing Museum Visitor Experiencces Based On User-Generated Travel Photos.</w:t>
        </w:r>
      </w:hyperlink>
      <w:r w:rsidRPr="00847E6C">
        <w:rPr>
          <w:rFonts w:ascii="Times New Roman" w:hAnsi="Times New Roman" w:cs="Times New Roman"/>
          <w:sz w:val="24"/>
          <w:szCs w:val="24"/>
        </w:rPr>
        <w:t xml:space="preserve"> </w:t>
      </w:r>
      <w:r w:rsidRPr="00847E6C">
        <w:rPr>
          <w:rFonts w:ascii="Times New Roman" w:hAnsi="Times New Roman" w:cs="Times New Roman"/>
          <w:b/>
          <w:sz w:val="24"/>
          <w:szCs w:val="24"/>
          <w:u w:val="single"/>
        </w:rPr>
        <w:t>Journal of Travel &amp; Tourism Marketing</w:t>
      </w:r>
      <w:r w:rsidRPr="00847E6C">
        <w:rPr>
          <w:rFonts w:ascii="Times New Roman" w:hAnsi="Times New Roman" w:cs="Times New Roman"/>
          <w:sz w:val="24"/>
          <w:szCs w:val="24"/>
        </w:rPr>
        <w:t>, 2017.</w:t>
      </w:r>
    </w:p>
    <w:p w:rsidR="00847E6C" w:rsidRDefault="00847E6C" w:rsidP="00847E6C">
      <w:pPr>
        <w:pStyle w:val="a5"/>
        <w:spacing w:after="0"/>
        <w:ind w:left="357"/>
        <w:rPr>
          <w:rFonts w:ascii="Times New Roman" w:hAnsi="Times New Roman" w:cs="Times New Roman"/>
          <w:sz w:val="24"/>
          <w:szCs w:val="24"/>
        </w:rPr>
      </w:pPr>
    </w:p>
    <w:p w:rsidR="00A625D7" w:rsidRDefault="00C57146" w:rsidP="00A625D7">
      <w:pPr>
        <w:pStyle w:val="a5"/>
        <w:numPr>
          <w:ilvl w:val="0"/>
          <w:numId w:val="2"/>
        </w:numPr>
        <w:spacing w:after="0"/>
        <w:ind w:left="357" w:hanging="357"/>
        <w:rPr>
          <w:rFonts w:ascii="Times New Roman" w:hAnsi="Times New Roman" w:cs="Times New Roman"/>
          <w:sz w:val="24"/>
          <w:szCs w:val="24"/>
        </w:rPr>
        <w:pPrChange w:id="75" w:author="Gang Li" w:date="2017-01-23T20:10:00Z">
          <w:pPr>
            <w:pStyle w:val="a5"/>
            <w:numPr>
              <w:numId w:val="2"/>
            </w:numPr>
            <w:ind w:left="360" w:hanging="360"/>
          </w:pPr>
        </w:pPrChange>
      </w:pPr>
      <w:ins w:id="76" w:author="Gang Li" w:date="2017-04-01T12:42:00Z">
        <w:r w:rsidRPr="005C1A30">
          <w:rPr>
            <w:rFonts w:ascii="Times New Roman" w:hAnsi="Times New Roman" w:cs="Times New Roman"/>
            <w:sz w:val="24"/>
            <w:szCs w:val="24"/>
          </w:rPr>
          <w:lastRenderedPageBreak/>
          <w:t xml:space="preserve">IynkaranNatgunanathan, AbidMehmood, Yong Xiang, Guang Hua, </w:t>
        </w:r>
        <w:r w:rsidR="00A625D7" w:rsidRPr="00A625D7">
          <w:rPr>
            <w:rFonts w:ascii="Times New Roman" w:hAnsi="Times New Roman" w:cs="Times New Roman"/>
            <w:b/>
            <w:i/>
            <w:sz w:val="24"/>
            <w:szCs w:val="24"/>
            <w:rPrChange w:id="77" w:author="Gang Li" w:date="2017-04-01T12:42:00Z">
              <w:rPr/>
            </w:rPrChange>
          </w:rPr>
          <w:t>Gang Li</w:t>
        </w:r>
        <w:r w:rsidRPr="005C1A30">
          <w:rPr>
            <w:rFonts w:ascii="Times New Roman" w:hAnsi="Times New Roman" w:cs="Times New Roman"/>
            <w:sz w:val="24"/>
            <w:szCs w:val="24"/>
          </w:rPr>
          <w:t xml:space="preserve">, Shaun Bangay. An overview of protection of privacy in multibiometrics. </w:t>
        </w:r>
        <w:r w:rsidR="00A625D7" w:rsidRPr="00A625D7">
          <w:rPr>
            <w:rFonts w:ascii="Times New Roman" w:hAnsi="Times New Roman" w:cs="Times New Roman"/>
            <w:b/>
            <w:sz w:val="24"/>
            <w:szCs w:val="24"/>
            <w:u w:val="single"/>
            <w:rPrChange w:id="78" w:author="Gang Li" w:date="2017-04-01T12:42:00Z">
              <w:rPr/>
            </w:rPrChange>
          </w:rPr>
          <w:t>Multimedia Tools and Applications</w:t>
        </w:r>
        <w:r w:rsidRPr="005C1A30">
          <w:rPr>
            <w:rFonts w:ascii="Times New Roman" w:hAnsi="Times New Roman" w:cs="Times New Roman"/>
            <w:sz w:val="24"/>
            <w:szCs w:val="24"/>
          </w:rPr>
          <w:t>, 2017</w:t>
        </w:r>
      </w:ins>
      <w:r w:rsidRPr="005C1A30">
        <w:rPr>
          <w:rFonts w:ascii="Times New Roman" w:eastAsia="宋体" w:hAnsi="Times New Roman" w:cs="Times New Roman"/>
          <w:sz w:val="24"/>
          <w:szCs w:val="24"/>
        </w:rPr>
        <w:t>.</w:t>
      </w:r>
    </w:p>
    <w:p w:rsidR="00824353" w:rsidRPr="00DC3D0E" w:rsidRDefault="00824353" w:rsidP="00824353">
      <w:pPr>
        <w:pStyle w:val="a5"/>
        <w:spacing w:after="0"/>
        <w:ind w:left="357"/>
        <w:rPr>
          <w:rFonts w:ascii="Times New Roman" w:hAnsi="Times New Roman" w:cs="Times New Roman"/>
          <w:sz w:val="24"/>
          <w:szCs w:val="24"/>
        </w:rPr>
      </w:pPr>
    </w:p>
    <w:p w:rsidR="00A625D7" w:rsidRDefault="00C57146" w:rsidP="00A625D7">
      <w:pPr>
        <w:pStyle w:val="a5"/>
        <w:numPr>
          <w:ilvl w:val="0"/>
          <w:numId w:val="2"/>
        </w:numPr>
        <w:spacing w:after="0"/>
        <w:ind w:left="357" w:hanging="357"/>
        <w:rPr>
          <w:rFonts w:ascii="Times New Roman" w:hAnsi="Times New Roman" w:cs="Times New Roman"/>
          <w:sz w:val="24"/>
          <w:szCs w:val="24"/>
        </w:rPr>
        <w:pPrChange w:id="79" w:author="Gang Li" w:date="2017-04-01T12:42:00Z">
          <w:pPr>
            <w:pStyle w:val="a5"/>
            <w:numPr>
              <w:numId w:val="2"/>
            </w:numPr>
            <w:ind w:left="360" w:hanging="360"/>
          </w:pPr>
        </w:pPrChange>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Ping Xiong, Wanlei Zhou. Answering Differentially Private Queries for Continual Datasets Release.</w:t>
      </w:r>
      <w:r w:rsidRPr="00824353">
        <w:rPr>
          <w:rFonts w:ascii="Times New Roman" w:hAnsi="Times New Roman" w:cs="Times New Roman"/>
          <w:sz w:val="24"/>
          <w:szCs w:val="24"/>
          <w:u w:val="single"/>
        </w:rPr>
        <w:t xml:space="preserve"> </w:t>
      </w:r>
      <w:r w:rsidRPr="00824353">
        <w:rPr>
          <w:rFonts w:ascii="Times New Roman" w:hAnsi="Times New Roman" w:cs="Times New Roman"/>
          <w:b/>
          <w:sz w:val="24"/>
          <w:szCs w:val="24"/>
          <w:u w:val="single"/>
        </w:rPr>
        <w:t>Future Generation Computer Systems</w:t>
      </w:r>
      <w:r>
        <w:rPr>
          <w:rFonts w:ascii="Times New Roman" w:hAnsi="Times New Roman" w:cs="Times New Roman"/>
          <w:sz w:val="24"/>
          <w:szCs w:val="24"/>
        </w:rPr>
        <w:t>, 2017</w:t>
      </w:r>
      <w:r>
        <w:rPr>
          <w:rFonts w:ascii="Times New Roman" w:hAnsi="Times New Roman" w:cs="Times New Roman" w:hint="eastAsia"/>
          <w:sz w:val="24"/>
          <w:szCs w:val="24"/>
        </w:rPr>
        <w:t>.</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Tourist Activity Analysis by Leveraging Mobile Social Media Data. </w:t>
      </w:r>
      <w:r w:rsidRPr="00824353">
        <w:rPr>
          <w:rFonts w:ascii="Times New Roman" w:hAnsi="Times New Roman" w:cs="Times New Roman"/>
          <w:b/>
          <w:bCs/>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Lynn Batten, Jiqiang Liu</w:t>
      </w:r>
      <w:r w:rsidRPr="00824353">
        <w:rPr>
          <w:rFonts w:ascii="Times New Roman" w:hAnsi="Times New Roman" w:cs="Times New Roman"/>
          <w:sz w:val="24"/>
          <w:szCs w:val="24"/>
        </w:rPr>
        <w:t xml:space="preserve">. </w:t>
      </w:r>
      <w:hyperlink r:id="rId10" w:tgtFrame="_blank" w:history="1">
        <w:r w:rsidRPr="00824353">
          <w:rPr>
            <w:rStyle w:val="a6"/>
            <w:rFonts w:ascii="Times New Roman" w:hAnsi="Times New Roman" w:cs="Times New Roman"/>
            <w:color w:val="auto"/>
            <w:sz w:val="24"/>
            <w:szCs w:val="24"/>
            <w:u w:val="none"/>
          </w:rPr>
          <w:t>New Advances in Securing Cyberspace and Curbing Crowdturfing.</w:t>
        </w:r>
      </w:hyperlink>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Concurrency and Computation: Practice and Experience</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824353">
        <w:rPr>
          <w:rFonts w:ascii="Times New Roman" w:hAnsi="Times New Roman" w:cs="Times New Roman"/>
          <w:b/>
          <w:i/>
          <w:sz w:val="24"/>
          <w:szCs w:val="24"/>
        </w:rPr>
        <w:t>Gang Li</w:t>
      </w:r>
      <w:r w:rsidRPr="00DC3D0E">
        <w:rPr>
          <w:rFonts w:ascii="Times New Roman" w:hAnsi="Times New Roman" w:cs="Times New Roman"/>
          <w:sz w:val="24"/>
          <w:szCs w:val="24"/>
        </w:rPr>
        <w:t>, Wenjia Niu, Jianlong Tan, Lynn Batten, Liang Chang. Curbing Collusive Cyber-gossips for Business Brand Management.</w:t>
      </w:r>
      <w:r w:rsidR="00824353" w:rsidRPr="00824353">
        <w:rPr>
          <w:rFonts w:ascii="Times New Roman" w:hAnsi="Times New Roman" w:cs="Times New Roman" w:hint="eastAsia"/>
          <w:sz w:val="24"/>
          <w:szCs w:val="24"/>
          <w:u w:val="single"/>
        </w:rPr>
        <w:t xml:space="preserve"> </w:t>
      </w:r>
      <w:r w:rsidRPr="00824353">
        <w:rPr>
          <w:rFonts w:ascii="Times New Roman" w:hAnsi="Times New Roman" w:cs="Times New Roman"/>
          <w:b/>
          <w:bCs/>
          <w:sz w:val="24"/>
          <w:szCs w:val="24"/>
          <w:u w:val="single"/>
        </w:rPr>
        <w:t>Enterprise Information Systems</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Tianqing Zhu,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Wanlei Zhou, and Philip S Yu. </w:t>
      </w:r>
      <w:hyperlink r:id="rId11" w:tgtFrame="_blank" w:history="1">
        <w:r w:rsidRPr="00824353">
          <w:rPr>
            <w:rStyle w:val="a6"/>
            <w:rFonts w:ascii="Times New Roman" w:hAnsi="Times New Roman" w:cs="Times New Roman"/>
            <w:color w:val="auto"/>
            <w:sz w:val="24"/>
            <w:szCs w:val="24"/>
            <w:u w:val="none"/>
          </w:rPr>
          <w:t>Differentially Private Data Publishing and Analysis: a Survey</w:t>
        </w:r>
      </w:hyperlink>
      <w:r w:rsidRPr="00824353">
        <w:rPr>
          <w:rFonts w:ascii="Times New Roman" w:hAnsi="Times New Roman" w:cs="Times New Roman"/>
          <w:sz w:val="24"/>
          <w:szCs w:val="24"/>
        </w:rPr>
        <w:t>.</w:t>
      </w:r>
      <w:r w:rsidRPr="00DC3D0E">
        <w:rPr>
          <w:rFonts w:ascii="Times New Roman" w:hAnsi="Times New Roman" w:cs="Times New Roman"/>
          <w:sz w:val="24"/>
          <w:szCs w:val="24"/>
        </w:rPr>
        <w:t xml:space="preserve"> </w:t>
      </w:r>
      <w:r w:rsidRPr="00824353">
        <w:rPr>
          <w:rFonts w:ascii="Times New Roman" w:hAnsi="Times New Roman" w:cs="Times New Roman"/>
          <w:b/>
          <w:bCs/>
          <w:sz w:val="24"/>
          <w:szCs w:val="24"/>
          <w:u w:val="single"/>
        </w:rPr>
        <w:t>IEEE Transactions on Knowledge and Data Engineering</w:t>
      </w:r>
      <w:r w:rsidRPr="00DC3D0E">
        <w:rPr>
          <w:rFonts w:ascii="Times New Roman" w:hAnsi="Times New Roman" w:cs="Times New Roman"/>
          <w:sz w:val="24"/>
          <w:szCs w:val="24"/>
        </w:rPr>
        <w:t>, 2017.</w:t>
      </w:r>
    </w:p>
    <w:p w:rsidR="00824353" w:rsidRPr="00824353" w:rsidRDefault="00824353" w:rsidP="00824353">
      <w:pPr>
        <w:spacing w:after="0"/>
        <w:rPr>
          <w:rFonts w:ascii="Times New Roman" w:hAnsi="Times New Roman" w:cs="Times New Roman"/>
          <w:sz w:val="24"/>
          <w:szCs w:val="24"/>
        </w:rPr>
      </w:pPr>
    </w:p>
    <w:p w:rsidR="00C57146" w:rsidRDefault="00C57146" w:rsidP="00C57146">
      <w:pPr>
        <w:pStyle w:val="a5"/>
        <w:numPr>
          <w:ilvl w:val="0"/>
          <w:numId w:val="2"/>
        </w:numPr>
        <w:spacing w:after="0"/>
        <w:ind w:left="357" w:hanging="357"/>
        <w:rPr>
          <w:rFonts w:ascii="Times New Roman" w:hAnsi="Times New Roman" w:cs="Times New Roman"/>
          <w:sz w:val="24"/>
          <w:szCs w:val="24"/>
        </w:rPr>
      </w:pPr>
      <w:r w:rsidRPr="00DC3D0E">
        <w:rPr>
          <w:rFonts w:ascii="Times New Roman" w:hAnsi="Times New Roman" w:cs="Times New Roman"/>
          <w:sz w:val="24"/>
          <w:szCs w:val="24"/>
        </w:rPr>
        <w:t xml:space="preserve">Huy Quan Vu, </w:t>
      </w:r>
      <w:r w:rsidRPr="00824353">
        <w:rPr>
          <w:rFonts w:ascii="Times New Roman" w:hAnsi="Times New Roman" w:cs="Times New Roman"/>
          <w:b/>
          <w:i/>
          <w:sz w:val="24"/>
          <w:szCs w:val="24"/>
        </w:rPr>
        <w:t>Gang Li</w:t>
      </w:r>
      <w:r w:rsidRPr="00DC3D0E">
        <w:rPr>
          <w:rFonts w:ascii="Times New Roman" w:hAnsi="Times New Roman" w:cs="Times New Roman"/>
          <w:sz w:val="24"/>
          <w:szCs w:val="24"/>
        </w:rPr>
        <w:t xml:space="preserve">, Rob Law, Yanchun Zhang. </w:t>
      </w:r>
      <w:hyperlink r:id="rId12" w:history="1">
        <w:r w:rsidRPr="00DC3D0E">
          <w:rPr>
            <w:rFonts w:ascii="Times New Roman" w:hAnsi="Times New Roman" w:cs="Times New Roman"/>
            <w:sz w:val="24"/>
            <w:szCs w:val="24"/>
          </w:rPr>
          <w:t>Travel Diaries Analysis by Sequential Rule Mining</w:t>
        </w:r>
      </w:hyperlink>
      <w:r w:rsidRPr="00DC3D0E">
        <w:rPr>
          <w:rFonts w:ascii="Times New Roman" w:hAnsi="Times New Roman" w:cs="Times New Roman"/>
          <w:sz w:val="24"/>
          <w:szCs w:val="24"/>
        </w:rPr>
        <w:t xml:space="preserve">. </w:t>
      </w:r>
      <w:r w:rsidRPr="00824353">
        <w:rPr>
          <w:rFonts w:ascii="Times New Roman" w:hAnsi="Times New Roman" w:cs="Times New Roman"/>
          <w:b/>
          <w:sz w:val="24"/>
          <w:szCs w:val="24"/>
          <w:u w:val="single"/>
        </w:rPr>
        <w:t>Journal of Travel Research</w:t>
      </w:r>
      <w:r w:rsidRPr="00DC3D0E">
        <w:rPr>
          <w:rFonts w:ascii="Times New Roman" w:hAnsi="Times New Roman" w:cs="Times New Roman"/>
          <w:sz w:val="24"/>
          <w:szCs w:val="24"/>
        </w:rPr>
        <w:t>, 2017.</w:t>
      </w:r>
    </w:p>
    <w:p w:rsidR="00824353" w:rsidRPr="00824353" w:rsidRDefault="00824353" w:rsidP="00824353">
      <w:pPr>
        <w:spacing w:after="0"/>
        <w:rPr>
          <w:ins w:id="80" w:author="Gang Li" w:date="2017-04-01T12:41:00Z"/>
          <w:rFonts w:ascii="Times New Roman" w:hAnsi="Times New Roman" w:cs="Times New Roman"/>
          <w:sz w:val="24"/>
          <w:szCs w:val="24"/>
        </w:rPr>
      </w:pPr>
    </w:p>
    <w:p w:rsidR="00A625D7" w:rsidRDefault="00C57146" w:rsidP="00A625D7">
      <w:pPr>
        <w:pStyle w:val="a5"/>
        <w:numPr>
          <w:ilvl w:val="0"/>
          <w:numId w:val="2"/>
        </w:numPr>
        <w:spacing w:after="0"/>
        <w:ind w:left="357" w:hanging="357"/>
        <w:rPr>
          <w:ins w:id="81" w:author="Gang Li" w:date="2017-01-23T20:08:00Z"/>
          <w:rFonts w:ascii="Times New Roman" w:hAnsi="Times New Roman" w:cs="Times New Roman"/>
          <w:sz w:val="24"/>
          <w:szCs w:val="24"/>
        </w:rPr>
        <w:pPrChange w:id="82" w:author="Gang Li" w:date="2017-01-23T20:10:00Z">
          <w:pPr>
            <w:pStyle w:val="a5"/>
            <w:numPr>
              <w:numId w:val="2"/>
            </w:numPr>
            <w:ind w:left="360" w:hanging="360"/>
          </w:pPr>
        </w:pPrChange>
      </w:pPr>
      <w:ins w:id="83" w:author="Gang Li" w:date="2017-01-23T20:07:00Z">
        <w:r w:rsidRPr="005C1A30">
          <w:rPr>
            <w:rFonts w:ascii="Times New Roman" w:hAnsi="Times New Roman" w:cs="Times New Roman"/>
            <w:sz w:val="24"/>
            <w:szCs w:val="24"/>
          </w:rPr>
          <w:t xml:space="preserve">Yuemei Xu, Song Ci, Yang Li, Tao Lin, </w:t>
        </w:r>
        <w:r w:rsidR="00A625D7" w:rsidRPr="00A625D7">
          <w:rPr>
            <w:rFonts w:ascii="Times New Roman" w:hAnsi="Times New Roman" w:cs="Times New Roman"/>
            <w:b/>
            <w:i/>
            <w:sz w:val="24"/>
            <w:szCs w:val="24"/>
            <w:rPrChange w:id="84" w:author="Gang Li" w:date="2017-01-23T20:08:00Z">
              <w:rPr/>
            </w:rPrChange>
          </w:rPr>
          <w:t>Gang Li</w:t>
        </w:r>
        <w:r w:rsidRPr="005C1A30">
          <w:rPr>
            <w:rFonts w:ascii="Times New Roman" w:hAnsi="Times New Roman" w:cs="Times New Roman"/>
            <w:sz w:val="24"/>
            <w:szCs w:val="24"/>
          </w:rPr>
          <w:t xml:space="preserve">. Design and evaluation of coordinated in-network caching model for content centric networking. </w:t>
        </w:r>
        <w:r w:rsidR="00A625D7" w:rsidRPr="00A625D7">
          <w:rPr>
            <w:rFonts w:ascii="Times New Roman" w:hAnsi="Times New Roman" w:cs="Times New Roman"/>
            <w:b/>
            <w:sz w:val="24"/>
            <w:szCs w:val="24"/>
            <w:u w:val="single"/>
            <w:rPrChange w:id="85" w:author="Gang Li" w:date="2017-01-23T20:08:00Z">
              <w:rPr/>
            </w:rPrChange>
          </w:rPr>
          <w:t>Computer Networks</w:t>
        </w:r>
        <w:r w:rsidRPr="005C1A30">
          <w:rPr>
            <w:rFonts w:ascii="Times New Roman" w:hAnsi="Times New Roman" w:cs="Times New Roman"/>
            <w:sz w:val="24"/>
            <w:szCs w:val="24"/>
          </w:rPr>
          <w:t xml:space="preserve">. </w:t>
        </w:r>
      </w:ins>
      <w:ins w:id="86" w:author="Gang Li" w:date="2017-04-01T12:30:00Z">
        <w:r w:rsidRPr="005C1A30">
          <w:rPr>
            <w:rFonts w:ascii="Times New Roman" w:hAnsi="Times New Roman" w:cs="Times New Roman"/>
            <w:sz w:val="24"/>
            <w:szCs w:val="24"/>
          </w:rPr>
          <w:t>2016, 110:266-283</w:t>
        </w:r>
      </w:ins>
    </w:p>
    <w:p w:rsidR="00A625D7" w:rsidRPr="00A625D7" w:rsidRDefault="00A625D7" w:rsidP="00A625D7">
      <w:pPr>
        <w:autoSpaceDE w:val="0"/>
        <w:autoSpaceDN w:val="0"/>
        <w:adjustRightInd w:val="0"/>
        <w:spacing w:after="0" w:line="240" w:lineRule="auto"/>
        <w:jc w:val="both"/>
        <w:rPr>
          <w:ins w:id="87" w:author="Gang Li" w:date="2017-01-23T20:08:00Z"/>
          <w:rFonts w:ascii="Times New Roman" w:hAnsi="Times New Roman" w:cs="Times New Roman"/>
          <w:sz w:val="24"/>
          <w:szCs w:val="24"/>
          <w:lang w:val="en-US"/>
          <w:rPrChange w:id="88" w:author="Gang Li" w:date="2017-01-23T20:08:00Z">
            <w:rPr>
              <w:ins w:id="89" w:author="Gang Li" w:date="2017-01-23T20:08:00Z"/>
              <w:lang w:val="en-US"/>
            </w:rPr>
          </w:rPrChange>
        </w:rPr>
        <w:pPrChange w:id="90" w:author="Gang Li" w:date="2017-01-23T20:10:00Z">
          <w:pPr>
            <w:pStyle w:val="a5"/>
            <w:numPr>
              <w:numId w:val="2"/>
            </w:numPr>
            <w:autoSpaceDE w:val="0"/>
            <w:autoSpaceDN w:val="0"/>
            <w:adjustRightInd w:val="0"/>
            <w:spacing w:after="0" w:line="240" w:lineRule="auto"/>
            <w:ind w:left="360" w:hanging="360"/>
            <w:jc w:val="both"/>
          </w:pPr>
        </w:pPrChange>
      </w:pPr>
    </w:p>
    <w:p w:rsidR="00A625D7" w:rsidRDefault="00C57146" w:rsidP="00A625D7">
      <w:pPr>
        <w:pStyle w:val="a5"/>
        <w:numPr>
          <w:ilvl w:val="0"/>
          <w:numId w:val="2"/>
        </w:numPr>
        <w:spacing w:after="0"/>
        <w:ind w:left="357" w:hanging="357"/>
        <w:rPr>
          <w:ins w:id="91" w:author="Gang Li" w:date="2017-01-23T20:09:00Z"/>
          <w:rFonts w:ascii="Times New Roman" w:hAnsi="Times New Roman" w:cs="Times New Roman"/>
          <w:sz w:val="24"/>
          <w:szCs w:val="24"/>
        </w:rPr>
        <w:pPrChange w:id="92" w:author="Gang Li" w:date="2017-01-23T20:10:00Z">
          <w:pPr>
            <w:pStyle w:val="a5"/>
            <w:numPr>
              <w:numId w:val="2"/>
            </w:numPr>
            <w:ind w:left="360" w:hanging="360"/>
          </w:pPr>
        </w:pPrChange>
      </w:pPr>
      <w:bookmarkStart w:id="93" w:name="OLE_LINK43"/>
      <w:bookmarkStart w:id="94" w:name="OLE_LINK44"/>
      <w:ins w:id="95" w:author="Gang Li" w:date="2017-01-23T20:07:00Z">
        <w:r w:rsidRPr="005C1A30">
          <w:rPr>
            <w:rFonts w:ascii="Times New Roman" w:hAnsi="Times New Roman" w:cs="Times New Roman"/>
            <w:sz w:val="24"/>
            <w:szCs w:val="24"/>
          </w:rPr>
          <w:t xml:space="preserve">Shaowu Liu, </w:t>
        </w:r>
        <w:r w:rsidR="00A625D7" w:rsidRPr="00A625D7">
          <w:rPr>
            <w:rFonts w:ascii="Times New Roman" w:hAnsi="Times New Roman" w:cs="Times New Roman"/>
            <w:b/>
            <w:i/>
            <w:sz w:val="24"/>
            <w:szCs w:val="24"/>
            <w:rPrChange w:id="96" w:author="Gang Li" w:date="2017-01-23T20:07:00Z">
              <w:rPr/>
            </w:rPrChange>
          </w:rPr>
          <w:t>Gang Li</w:t>
        </w:r>
        <w:r w:rsidRPr="005C1A30">
          <w:rPr>
            <w:rFonts w:ascii="Times New Roman" w:hAnsi="Times New Roman" w:cs="Times New Roman"/>
            <w:sz w:val="24"/>
            <w:szCs w:val="24"/>
          </w:rPr>
          <w:t xml:space="preserve">, Truyen Tran, and Yuan Jiang. Preference Relation-based Markov Random Fields. </w:t>
        </w:r>
        <w:r w:rsidR="00A625D7" w:rsidRPr="00A625D7">
          <w:rPr>
            <w:rFonts w:ascii="Times New Roman" w:hAnsi="Times New Roman" w:cs="Times New Roman"/>
            <w:b/>
            <w:sz w:val="24"/>
            <w:szCs w:val="24"/>
            <w:u w:val="single"/>
            <w:rPrChange w:id="97" w:author="Gang Li" w:date="2017-01-23T20:07:00Z">
              <w:rPr/>
            </w:rPrChange>
          </w:rPr>
          <w:t>Machine Learning</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 xml:space="preserve">, </w:t>
      </w:r>
      <w:ins w:id="98" w:author="Gang Li" w:date="2017-04-01T12:30:00Z">
        <w:r w:rsidRPr="005C1A30">
          <w:rPr>
            <w:rFonts w:ascii="Times New Roman" w:hAnsi="Times New Roman" w:cs="Times New Roman"/>
            <w:sz w:val="24"/>
            <w:szCs w:val="24"/>
          </w:rPr>
          <w:t>1-24</w:t>
        </w:r>
      </w:ins>
    </w:p>
    <w:bookmarkEnd w:id="93"/>
    <w:bookmarkEnd w:id="94"/>
    <w:p w:rsidR="00A625D7" w:rsidRDefault="00A625D7" w:rsidP="00A625D7">
      <w:pPr>
        <w:spacing w:after="0"/>
        <w:rPr>
          <w:ins w:id="99" w:author="Gang Li" w:date="2017-01-23T20:09:00Z"/>
          <w:rFonts w:ascii="Times New Roman" w:hAnsi="Times New Roman" w:cs="Times New Roman"/>
          <w:sz w:val="24"/>
          <w:szCs w:val="24"/>
        </w:rPr>
        <w:pPrChange w:id="100" w:author="Gang Li" w:date="2017-01-23T20:10:00Z">
          <w:pPr>
            <w:pStyle w:val="a5"/>
            <w:numPr>
              <w:numId w:val="2"/>
            </w:numPr>
            <w:ind w:left="360" w:hanging="360"/>
          </w:pPr>
        </w:pPrChange>
      </w:pPr>
    </w:p>
    <w:p w:rsidR="00A625D7" w:rsidRDefault="00C57146" w:rsidP="00A625D7">
      <w:pPr>
        <w:pStyle w:val="a5"/>
        <w:numPr>
          <w:ilvl w:val="0"/>
          <w:numId w:val="2"/>
        </w:numPr>
        <w:spacing w:after="0"/>
        <w:ind w:left="357" w:hanging="357"/>
        <w:rPr>
          <w:ins w:id="101" w:author="Gang Li" w:date="2017-01-23T20:09:00Z"/>
          <w:rFonts w:ascii="Times New Roman" w:hAnsi="Times New Roman" w:cs="Times New Roman"/>
          <w:sz w:val="24"/>
          <w:szCs w:val="24"/>
        </w:rPr>
        <w:pPrChange w:id="102" w:author="Gang Li" w:date="2017-01-23T20:10:00Z">
          <w:pPr>
            <w:pStyle w:val="a5"/>
            <w:numPr>
              <w:numId w:val="2"/>
            </w:numPr>
            <w:ind w:left="360" w:hanging="360"/>
          </w:pPr>
        </w:pPrChange>
      </w:pPr>
      <w:ins w:id="103" w:author="Gang Li" w:date="2017-01-23T20:09:00Z">
        <w:r w:rsidRPr="005C1A30">
          <w:rPr>
            <w:rFonts w:ascii="Times New Roman" w:hAnsi="Times New Roman" w:cs="Times New Roman"/>
            <w:sz w:val="24"/>
            <w:szCs w:val="24"/>
          </w:rPr>
          <w:t xml:space="preserve">Wei Fan, </w:t>
        </w:r>
        <w:r w:rsidR="00A625D7" w:rsidRPr="00A625D7">
          <w:rPr>
            <w:rFonts w:ascii="Times New Roman" w:hAnsi="Times New Roman" w:cs="Times New Roman"/>
            <w:b/>
            <w:i/>
            <w:sz w:val="24"/>
            <w:szCs w:val="24"/>
            <w:rPrChange w:id="104" w:author="Gang Li" w:date="2017-01-23T20:10:00Z">
              <w:rPr/>
            </w:rPrChange>
          </w:rPr>
          <w:t>Gang Li</w:t>
        </w:r>
        <w:r w:rsidRPr="005C1A30">
          <w:rPr>
            <w:rFonts w:ascii="Times New Roman" w:hAnsi="Times New Roman" w:cs="Times New Roman"/>
            <w:sz w:val="24"/>
            <w:szCs w:val="24"/>
          </w:rPr>
          <w:t xml:space="preserve">, Rob Law. Temporal Analysis of Tourism Research Collaboration Network. </w:t>
        </w:r>
        <w:r w:rsidR="00A625D7" w:rsidRPr="00A625D7">
          <w:rPr>
            <w:rFonts w:ascii="Times New Roman" w:hAnsi="Times New Roman" w:cs="Times New Roman"/>
            <w:b/>
            <w:sz w:val="24"/>
            <w:szCs w:val="24"/>
            <w:u w:val="single"/>
            <w:rPrChange w:id="105" w:author="Gang Li" w:date="2017-01-23T20:11:00Z">
              <w:rPr/>
            </w:rPrChange>
          </w:rPr>
          <w:t>Journal of Hospitality &amp; Tourism Research</w:t>
        </w:r>
        <w:r w:rsidRPr="005C1A30">
          <w:rPr>
            <w:rFonts w:ascii="Times New Roman" w:hAnsi="Times New Roman" w:cs="Times New Roman"/>
            <w:sz w:val="24"/>
            <w:szCs w:val="24"/>
          </w:rPr>
          <w:t xml:space="preserve">, </w:t>
        </w:r>
      </w:ins>
      <w:ins w:id="106" w:author="Gang Li" w:date="2017-04-01T12:31:00Z">
        <w:r w:rsidRPr="005C1A30">
          <w:rPr>
            <w:rFonts w:ascii="Times New Roman" w:hAnsi="Times New Roman" w:cs="Times New Roman"/>
            <w:sz w:val="24"/>
            <w:szCs w:val="24"/>
          </w:rPr>
          <w:t>2016</w:t>
        </w:r>
      </w:ins>
      <w:r w:rsidRPr="005C1A30">
        <w:rPr>
          <w:rFonts w:ascii="Times New Roman" w:eastAsia="宋体" w:hAnsi="Times New Roman" w:cs="Times New Roman"/>
          <w:sz w:val="24"/>
          <w:szCs w:val="24"/>
        </w:rPr>
        <w:t>.</w:t>
      </w:r>
    </w:p>
    <w:p w:rsidR="00A625D7" w:rsidRDefault="00A625D7" w:rsidP="00A625D7">
      <w:pPr>
        <w:spacing w:after="0"/>
        <w:rPr>
          <w:ins w:id="107" w:author="Gang Li" w:date="2017-01-23T20:09:00Z"/>
          <w:rFonts w:ascii="Times New Roman" w:hAnsi="Times New Roman" w:cs="Times New Roman"/>
          <w:sz w:val="24"/>
          <w:szCs w:val="24"/>
        </w:rPr>
        <w:pPrChange w:id="108" w:author="Gang Li" w:date="2017-01-23T20:10:00Z">
          <w:pPr>
            <w:pStyle w:val="a5"/>
            <w:numPr>
              <w:numId w:val="2"/>
            </w:numPr>
            <w:ind w:left="360" w:hanging="360"/>
          </w:pPr>
        </w:pPrChange>
      </w:pPr>
    </w:p>
    <w:p w:rsidR="00A625D7" w:rsidRDefault="00C57146" w:rsidP="00A625D7">
      <w:pPr>
        <w:pStyle w:val="a5"/>
        <w:numPr>
          <w:ilvl w:val="0"/>
          <w:numId w:val="2"/>
        </w:numPr>
        <w:spacing w:after="0"/>
        <w:rPr>
          <w:rFonts w:ascii="Times New Roman" w:hAnsi="Times New Roman" w:cs="Times New Roman"/>
          <w:sz w:val="24"/>
          <w:szCs w:val="24"/>
        </w:rPr>
        <w:pPrChange w:id="109" w:author="Gang Li" w:date="2017-01-23T20:10:00Z">
          <w:pPr>
            <w:pStyle w:val="a5"/>
            <w:numPr>
              <w:numId w:val="2"/>
            </w:numPr>
            <w:ind w:left="360" w:hanging="360"/>
          </w:pPr>
        </w:pPrChange>
      </w:pPr>
      <w:ins w:id="110" w:author="Gang Li" w:date="2017-01-23T20:09:00Z">
        <w:r w:rsidRPr="005C1A30">
          <w:rPr>
            <w:rFonts w:ascii="Times New Roman" w:hAnsi="Times New Roman" w:cs="Times New Roman"/>
            <w:sz w:val="24"/>
            <w:szCs w:val="24"/>
          </w:rPr>
          <w:t xml:space="preserve">Bo Zhang, Endong Tong, JieHao, WenjiaNiu, </w:t>
        </w:r>
        <w:r w:rsidR="00A625D7" w:rsidRPr="00A625D7">
          <w:rPr>
            <w:rFonts w:ascii="Times New Roman" w:hAnsi="Times New Roman" w:cs="Times New Roman"/>
            <w:b/>
            <w:i/>
            <w:sz w:val="24"/>
            <w:szCs w:val="24"/>
            <w:rPrChange w:id="111" w:author="Gang Li" w:date="2017-01-23T20:11:00Z">
              <w:rPr/>
            </w:rPrChange>
          </w:rPr>
          <w:t>Gang Li</w:t>
        </w:r>
        <w:r w:rsidRPr="005C1A30">
          <w:rPr>
            <w:rFonts w:ascii="Times New Roman" w:hAnsi="Times New Roman" w:cs="Times New Roman"/>
            <w:sz w:val="24"/>
            <w:szCs w:val="24"/>
          </w:rPr>
          <w:t xml:space="preserve">. Energy Efficient Sleep Schedule with Service Coverage Guarantee in Wireless Sensor Networks. </w:t>
        </w:r>
      </w:ins>
      <w:r w:rsidRPr="005E1ABB">
        <w:rPr>
          <w:rFonts w:ascii="Times New Roman" w:hAnsi="Times New Roman" w:cs="Times New Roman"/>
          <w:b/>
          <w:bCs/>
          <w:sz w:val="24"/>
          <w:szCs w:val="24"/>
          <w:u w:val="single"/>
        </w:rPr>
        <w:t>Journal of Network and Systems Management</w:t>
      </w:r>
      <w:r w:rsidRPr="005C1A30">
        <w:rPr>
          <w:rFonts w:ascii="Times New Roman" w:hAnsi="Times New Roman" w:cs="Times New Roman"/>
          <w:sz w:val="24"/>
          <w:szCs w:val="24"/>
        </w:rPr>
        <w:t>, 2016,</w:t>
      </w:r>
      <w:r w:rsidRPr="005C1A30">
        <w:rPr>
          <w:rFonts w:ascii="Times New Roman" w:eastAsia="宋体" w:hAnsi="Times New Roman" w:cs="Times New Roman"/>
          <w:sz w:val="24"/>
          <w:szCs w:val="24"/>
        </w:rPr>
        <w:t xml:space="preserve"> 1-09,</w:t>
      </w:r>
      <w:r w:rsidR="00481124">
        <w:rPr>
          <w:rFonts w:ascii="Times New Roman" w:hAnsi="Times New Roman" w:cs="Times New Roman"/>
          <w:sz w:val="24"/>
          <w:szCs w:val="24"/>
        </w:rPr>
        <w:t xml:space="preserve"> 24</w:t>
      </w:r>
      <w:r w:rsidR="00481124">
        <w:rPr>
          <w:rFonts w:ascii="Times New Roman" w:hAnsi="Times New Roman" w:cs="Times New Roman" w:hint="eastAsia"/>
          <w:sz w:val="24"/>
          <w:szCs w:val="24"/>
        </w:rPr>
        <w:t>(4)</w:t>
      </w:r>
      <w:r w:rsidR="00824353">
        <w:rPr>
          <w:rFonts w:ascii="Times New Roman" w:hAnsi="Times New Roman" w:cs="Times New Roman"/>
          <w:sz w:val="24"/>
          <w:szCs w:val="24"/>
        </w:rPr>
        <w:t>:</w:t>
      </w:r>
      <w:r w:rsidRPr="005C1A30">
        <w:rPr>
          <w:rFonts w:ascii="Times New Roman" w:hAnsi="Times New Roman" w:cs="Times New Roman"/>
          <w:sz w:val="24"/>
          <w:szCs w:val="24"/>
        </w:rPr>
        <w:t>834-858.</w:t>
      </w:r>
    </w:p>
    <w:p w:rsidR="005E1ABB" w:rsidRPr="005E1ABB" w:rsidRDefault="005E1ABB" w:rsidP="005E1ABB">
      <w:pPr>
        <w:spacing w:after="0"/>
        <w:rPr>
          <w:ins w:id="112" w:author="Gang Li" w:date="2017-01-23T20:09:00Z"/>
          <w:rFonts w:ascii="Times New Roman" w:hAnsi="Times New Roman" w:cs="Times New Roman"/>
          <w:sz w:val="24"/>
          <w:szCs w:val="24"/>
        </w:rPr>
      </w:pPr>
    </w:p>
    <w:p w:rsidR="00A625D7" w:rsidRDefault="00C57146" w:rsidP="00A625D7">
      <w:pPr>
        <w:pStyle w:val="a5"/>
        <w:numPr>
          <w:ilvl w:val="0"/>
          <w:numId w:val="2"/>
        </w:numPr>
        <w:spacing w:after="0"/>
        <w:rPr>
          <w:ins w:id="113" w:author="Gang Li" w:date="2017-01-23T20:09:00Z"/>
          <w:rFonts w:ascii="Times New Roman" w:hAnsi="Times New Roman" w:cs="Times New Roman"/>
          <w:sz w:val="24"/>
          <w:szCs w:val="24"/>
        </w:rPr>
        <w:pPrChange w:id="114" w:author="Gang Li" w:date="2017-01-23T20:10:00Z">
          <w:pPr>
            <w:pStyle w:val="a5"/>
            <w:numPr>
              <w:numId w:val="2"/>
            </w:numPr>
            <w:ind w:left="360" w:hanging="360"/>
          </w:pPr>
        </w:pPrChange>
      </w:pPr>
      <w:ins w:id="115" w:author="Gang Li" w:date="2017-01-23T20:09:00Z">
        <w:r w:rsidRPr="005C1A30">
          <w:rPr>
            <w:rFonts w:ascii="Times New Roman" w:hAnsi="Times New Roman" w:cs="Times New Roman"/>
            <w:sz w:val="24"/>
            <w:szCs w:val="24"/>
          </w:rPr>
          <w:t xml:space="preserve">Tianqing Zhu, </w:t>
        </w:r>
        <w:r w:rsidR="00A625D7" w:rsidRPr="00A625D7">
          <w:rPr>
            <w:rFonts w:ascii="Times New Roman" w:hAnsi="Times New Roman" w:cs="Times New Roman"/>
            <w:b/>
            <w:i/>
            <w:sz w:val="24"/>
            <w:szCs w:val="24"/>
            <w:rPrChange w:id="116" w:author="Gang Li" w:date="2017-01-23T20:11:00Z">
              <w:rPr/>
            </w:rPrChange>
          </w:rPr>
          <w:t>Gang Li</w:t>
        </w:r>
        <w:r w:rsidRPr="005C1A30">
          <w:rPr>
            <w:rFonts w:ascii="Times New Roman" w:hAnsi="Times New Roman" w:cs="Times New Roman"/>
            <w:sz w:val="24"/>
            <w:szCs w:val="24"/>
          </w:rPr>
          <w:t xml:space="preserve">, Yongli Ren, Wanlei Zhou, Ping Xiong. Privacy Preserving Data Release for Tagging Recommender System, </w:t>
        </w:r>
        <w:r w:rsidR="00A625D7" w:rsidRPr="00A625D7">
          <w:rPr>
            <w:rFonts w:ascii="Times New Roman" w:hAnsi="Times New Roman" w:cs="Times New Roman"/>
            <w:b/>
            <w:sz w:val="24"/>
            <w:szCs w:val="24"/>
            <w:u w:val="single"/>
            <w:rPrChange w:id="117" w:author="Gang Li" w:date="2017-01-23T20:11:00Z">
              <w:rPr/>
            </w:rPrChange>
          </w:rPr>
          <w:t>Web Intelligence</w:t>
        </w:r>
      </w:ins>
      <w:r w:rsidRPr="005C1A30">
        <w:rPr>
          <w:rFonts w:ascii="Times New Roman" w:eastAsia="宋体" w:hAnsi="Times New Roman" w:cs="Times New Roman"/>
          <w:sz w:val="24"/>
          <w:szCs w:val="24"/>
        </w:rPr>
        <w:t xml:space="preserve">2015, </w:t>
      </w:r>
      <w:ins w:id="118" w:author="Gang Li" w:date="2017-01-23T20:09:00Z">
        <w:r w:rsidRPr="005C1A30">
          <w:rPr>
            <w:rFonts w:ascii="Times New Roman" w:hAnsi="Times New Roman" w:cs="Times New Roman"/>
            <w:sz w:val="24"/>
            <w:szCs w:val="24"/>
          </w:rPr>
          <w:t>13:229-246</w:t>
        </w:r>
      </w:ins>
      <w:r w:rsidRPr="005C1A30">
        <w:rPr>
          <w:rFonts w:ascii="Times New Roman" w:eastAsia="宋体" w:hAnsi="Times New Roman" w:cs="Times New Roman"/>
          <w:sz w:val="24"/>
          <w:szCs w:val="24"/>
        </w:rPr>
        <w:t>.</w:t>
      </w:r>
    </w:p>
    <w:p w:rsidR="00A625D7" w:rsidRDefault="00A625D7" w:rsidP="00A625D7">
      <w:pPr>
        <w:spacing w:after="0"/>
        <w:rPr>
          <w:ins w:id="119" w:author="Gang Li" w:date="2017-01-23T20:07:00Z"/>
          <w:rFonts w:ascii="Times New Roman" w:hAnsi="Times New Roman" w:cs="Times New Roman"/>
          <w:sz w:val="24"/>
          <w:szCs w:val="24"/>
        </w:rPr>
        <w:pPrChange w:id="120" w:author="Gang Li" w:date="2017-01-23T20:10:00Z">
          <w:pPr>
            <w:pStyle w:val="a5"/>
            <w:numPr>
              <w:numId w:val="2"/>
            </w:numPr>
            <w:ind w:left="360" w:hanging="360"/>
          </w:pPr>
        </w:pPrChange>
      </w:pPr>
    </w:p>
    <w:p w:rsidR="00A625D7" w:rsidRDefault="00C57146" w:rsidP="00A625D7">
      <w:pPr>
        <w:pStyle w:val="a5"/>
        <w:numPr>
          <w:ilvl w:val="0"/>
          <w:numId w:val="2"/>
        </w:numPr>
        <w:spacing w:after="0"/>
        <w:rPr>
          <w:ins w:id="121" w:author="Gang Li" w:date="2017-01-23T20:07:00Z"/>
          <w:rFonts w:ascii="Times New Roman" w:hAnsi="Times New Roman" w:cs="Times New Roman"/>
          <w:sz w:val="24"/>
          <w:szCs w:val="24"/>
        </w:rPr>
        <w:pPrChange w:id="122" w:author="Gang Li" w:date="2017-01-23T20:10:00Z">
          <w:pPr>
            <w:pStyle w:val="a5"/>
            <w:numPr>
              <w:numId w:val="2"/>
            </w:numPr>
            <w:ind w:left="360" w:hanging="360"/>
          </w:pPr>
        </w:pPrChange>
      </w:pPr>
      <w:ins w:id="123" w:author="Gang Li" w:date="2017-01-23T20:07:00Z">
        <w:r w:rsidRPr="005C1A30">
          <w:rPr>
            <w:rFonts w:ascii="Times New Roman" w:hAnsi="Times New Roman" w:cs="Times New Roman"/>
            <w:sz w:val="24"/>
            <w:szCs w:val="24"/>
          </w:rPr>
          <w:t xml:space="preserve">Qian Li, WenjiaNiu, </w:t>
        </w:r>
        <w:r w:rsidR="00A625D7" w:rsidRPr="00A625D7">
          <w:rPr>
            <w:rFonts w:ascii="Times New Roman" w:hAnsi="Times New Roman" w:cs="Times New Roman"/>
            <w:b/>
            <w:i/>
            <w:sz w:val="24"/>
            <w:szCs w:val="24"/>
            <w:rPrChange w:id="124" w:author="Gang Li" w:date="2017-01-23T20:07:00Z">
              <w:rPr/>
            </w:rPrChange>
          </w:rPr>
          <w:t>Gang Li</w:t>
        </w:r>
        <w:r w:rsidRPr="005C1A30">
          <w:rPr>
            <w:rFonts w:ascii="Times New Roman" w:hAnsi="Times New Roman" w:cs="Times New Roman"/>
            <w:sz w:val="24"/>
            <w:szCs w:val="24"/>
          </w:rPr>
          <w:t xml:space="preserve">, etc. Boosting Imbalanced Data Learning with Wiener Process Oversampling. </w:t>
        </w:r>
        <w:r w:rsidR="00A625D7" w:rsidRPr="00A625D7">
          <w:rPr>
            <w:rFonts w:ascii="Times New Roman" w:hAnsi="Times New Roman" w:cs="Times New Roman"/>
            <w:b/>
            <w:sz w:val="24"/>
            <w:szCs w:val="24"/>
            <w:u w:val="single"/>
            <w:rPrChange w:id="125" w:author="Gang Li" w:date="2017-01-23T20:07:00Z">
              <w:rPr/>
            </w:rPrChange>
          </w:rPr>
          <w:t>Frontiers of Computer Science</w:t>
        </w:r>
        <w:r w:rsidRPr="005C1A30">
          <w:rPr>
            <w:rFonts w:ascii="Times New Roman" w:hAnsi="Times New Roman" w:cs="Times New Roman"/>
            <w:sz w:val="24"/>
            <w:szCs w:val="24"/>
          </w:rPr>
          <w:t>, 2016</w:t>
        </w:r>
      </w:ins>
      <w:r w:rsidRPr="005C1A30">
        <w:rPr>
          <w:rFonts w:ascii="Times New Roman" w:eastAsia="宋体" w:hAnsi="Times New Roman" w:cs="Times New Roman"/>
          <w:sz w:val="24"/>
          <w:szCs w:val="24"/>
        </w:rPr>
        <w:t>,</w:t>
      </w:r>
      <w:ins w:id="126" w:author="Gang Li" w:date="2017-01-23T20:07:00Z">
        <w:r w:rsidRPr="005C1A30">
          <w:rPr>
            <w:rFonts w:ascii="Times New Roman" w:hAnsi="Times New Roman" w:cs="Times New Roman"/>
            <w:sz w:val="24"/>
            <w:szCs w:val="24"/>
          </w:rPr>
          <w:t xml:space="preserve"> 1-16. </w:t>
        </w:r>
      </w:ins>
    </w:p>
    <w:p w:rsidR="00A625D7" w:rsidRPr="00A625D7" w:rsidRDefault="00A625D7" w:rsidP="00A625D7">
      <w:pPr>
        <w:autoSpaceDE w:val="0"/>
        <w:autoSpaceDN w:val="0"/>
        <w:adjustRightInd w:val="0"/>
        <w:spacing w:after="0" w:line="240" w:lineRule="auto"/>
        <w:jc w:val="both"/>
        <w:rPr>
          <w:ins w:id="127" w:author="Gang Li" w:date="2017-01-23T20:06:00Z"/>
          <w:rFonts w:ascii="Times New Roman" w:hAnsi="Times New Roman" w:cs="Times New Roman"/>
          <w:sz w:val="24"/>
          <w:szCs w:val="24"/>
          <w:lang w:val="en-US"/>
          <w:rPrChange w:id="128" w:author="Gang Li" w:date="2017-01-23T20:07:00Z">
            <w:rPr>
              <w:ins w:id="129" w:author="Gang Li" w:date="2017-01-23T20:06:00Z"/>
              <w:rFonts w:ascii="Times New Roman" w:hAnsi="Times New Roman" w:cs="Times New Roman"/>
              <w:b/>
              <w:i/>
              <w:sz w:val="24"/>
              <w:szCs w:val="24"/>
              <w:lang w:val="en-US"/>
            </w:rPr>
          </w:rPrChange>
        </w:rPr>
        <w:pPrChange w:id="130" w:author="Gang Li" w:date="2017-01-23T20:07:00Z">
          <w:pPr>
            <w:pStyle w:val="a5"/>
            <w:numPr>
              <w:numId w:val="2"/>
            </w:numPr>
            <w:autoSpaceDE w:val="0"/>
            <w:autoSpaceDN w:val="0"/>
            <w:adjustRightInd w:val="0"/>
            <w:spacing w:after="0" w:line="240" w:lineRule="auto"/>
            <w:ind w:left="360" w:hanging="360"/>
            <w:jc w:val="both"/>
          </w:pPr>
        </w:pPrChange>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Yiqing Tu. Book Review "Advances in Crowdsourcing".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w:t>
      </w:r>
      <w:ins w:id="131" w:author="Gang Li" w:date="2017-04-01T12:31:00Z">
        <w:r w:rsidRPr="005C1A30">
          <w:rPr>
            <w:rFonts w:ascii="Times New Roman" w:hAnsi="Times New Roman" w:cs="Times New Roman"/>
            <w:sz w:val="24"/>
            <w:szCs w:val="24"/>
            <w:lang w:val="en-US"/>
          </w:rPr>
          <w:t>2016: 16(3):317-319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bookmarkStart w:id="132" w:name="OLE_LINK37"/>
      <w:bookmarkStart w:id="133" w:name="OLE_LINK38"/>
    </w:p>
    <w:bookmarkEnd w:id="132"/>
    <w:bookmarkEnd w:id="133"/>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Book Review "Big Data related Technologies, Challenges and Future Prospects". </w:t>
      </w:r>
      <w:r w:rsidRPr="005C1A30">
        <w:rPr>
          <w:rFonts w:ascii="Times New Roman" w:hAnsi="Times New Roman" w:cs="Times New Roman"/>
          <w:b/>
          <w:sz w:val="24"/>
          <w:szCs w:val="24"/>
          <w:u w:val="single"/>
          <w:lang w:val="en-US"/>
        </w:rPr>
        <w:t>Information Technology &amp; Tourism</w:t>
      </w:r>
      <w:r w:rsidRPr="005C1A30">
        <w:rPr>
          <w:rFonts w:ascii="Times New Roman" w:hAnsi="Times New Roman" w:cs="Times New Roman"/>
          <w:sz w:val="24"/>
          <w:szCs w:val="24"/>
          <w:lang w:val="en-US"/>
        </w:rPr>
        <w:t xml:space="preserve"> (Springer), Volume 15, Issue 3 (2015), Page 283-285</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Endong Tong, Qian Li,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Xuemin Wen, Jianlong Tan, Li Guo. Exploring Probabilistic Follow Relationship to Prevent Collusive Peer-to-Peer Piracy.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w:t>
      </w:r>
      <w:ins w:id="134" w:author="Gang Li" w:date="2017-04-01T12:32:00Z">
        <w:r w:rsidRPr="005C1A30">
          <w:rPr>
            <w:rFonts w:ascii="Times New Roman" w:hAnsi="Times New Roman" w:cs="Times New Roman"/>
            <w:sz w:val="24"/>
            <w:szCs w:val="24"/>
            <w:lang w:val="en-US"/>
          </w:rPr>
          <w:t>2015, 48(1):111-141</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Ping Xiong, Tianqing Zhu,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Differentially Private Algorithm for Location Data Release.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35" w:author="Gang Li" w:date="2017-04-01T12:32:00Z">
        <w:r w:rsidRPr="005C1A30">
          <w:rPr>
            <w:rFonts w:ascii="Times New Roman" w:hAnsi="Times New Roman" w:cs="Times New Roman"/>
            <w:sz w:val="24"/>
            <w:szCs w:val="24"/>
            <w:lang w:val="en-US"/>
          </w:rPr>
          <w:t>2015, 47(3):647-669</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36" w:name="OLE_LINK15"/>
      <w:bookmarkStart w:id="137" w:name="OLE_LINK16"/>
      <w:bookmarkStart w:id="138" w:name="OLE_LINK77"/>
      <w:bookmarkStart w:id="139" w:name="OLE_LINK78"/>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Cao Yuan. Privacy Preserving Topic Model for Tagging Recommender Systems.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ins w:id="140" w:author="Gang Li" w:date="2017-04-01T12:32:00Z">
        <w:r w:rsidRPr="005C1A30">
          <w:rPr>
            <w:rFonts w:ascii="Times New Roman" w:hAnsi="Times New Roman" w:cs="Times New Roman"/>
            <w:sz w:val="24"/>
            <w:szCs w:val="24"/>
            <w:lang w:val="en-US"/>
          </w:rPr>
          <w:t>2015, 46(1):81-88</w:t>
        </w:r>
      </w:ins>
    </w:p>
    <w:bookmarkEnd w:id="136"/>
    <w:bookmarkEnd w:id="137"/>
    <w:bookmarkEnd w:id="138"/>
    <w:bookmarkEnd w:id="139"/>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1" w:name="OLE_LINK17"/>
      <w:bookmarkStart w:id="142" w:name="OLE_LINK18"/>
      <w:r w:rsidRPr="005C1A30">
        <w:rPr>
          <w:rFonts w:ascii="Times New Roman" w:hAnsi="Times New Roman" w:cs="Times New Roman"/>
          <w:sz w:val="24"/>
          <w:szCs w:val="24"/>
          <w:lang w:val="en-US"/>
        </w:rPr>
        <w:t xml:space="preserve">Tianqing Zhu, Ping Xiong, Gang Li, Wanlei Zhou. Correlated Differential Privacy: Hiding Information in Non-IID Dataset. </w:t>
      </w:r>
      <w:r w:rsidRPr="005C1A30">
        <w:rPr>
          <w:rFonts w:ascii="Times New Roman" w:hAnsi="Times New Roman" w:cs="Times New Roman"/>
          <w:b/>
          <w:sz w:val="24"/>
          <w:szCs w:val="24"/>
          <w:u w:val="single"/>
          <w:lang w:val="en-US"/>
        </w:rPr>
        <w:t>IEEE Transactions on Information Forensics &amp; Security</w:t>
      </w:r>
      <w:r w:rsidRPr="005C1A30">
        <w:rPr>
          <w:rFonts w:ascii="Times New Roman" w:hAnsi="Times New Roman" w:cs="Times New Roman"/>
          <w:sz w:val="24"/>
          <w:szCs w:val="24"/>
          <w:lang w:val="en-US"/>
        </w:rPr>
        <w:t>,</w:t>
      </w:r>
      <w:bookmarkStart w:id="143" w:name="OLE_LINK30"/>
      <w:r w:rsidRPr="005C1A30">
        <w:rPr>
          <w:rFonts w:ascii="Times New Roman" w:eastAsia="宋体" w:hAnsi="Times New Roman" w:cs="Times New Roman"/>
          <w:sz w:val="24"/>
          <w:szCs w:val="24"/>
          <w:lang w:val="en-US"/>
        </w:rPr>
        <w:t xml:space="preserve"> 2015, </w:t>
      </w:r>
      <w:r w:rsidRPr="005C1A30">
        <w:rPr>
          <w:rFonts w:ascii="Times New Roman" w:hAnsi="Times New Roman" w:cs="Times New Roman"/>
          <w:sz w:val="24"/>
          <w:szCs w:val="24"/>
          <w:lang w:val="en-US"/>
        </w:rPr>
        <w:t>10(2): 229-242</w:t>
      </w:r>
      <w:bookmarkEnd w:id="143"/>
      <w:r w:rsidRPr="005C1A30">
        <w:rPr>
          <w:rFonts w:ascii="Times New Roman" w:eastAsia="宋体" w:hAnsi="Times New Roman" w:cs="Times New Roman"/>
          <w:sz w:val="24"/>
          <w:szCs w:val="24"/>
          <w:lang w:val="en-US"/>
        </w:rPr>
        <w:t>.</w:t>
      </w:r>
    </w:p>
    <w:bookmarkEnd w:id="141"/>
    <w:bookmarkEnd w:id="142"/>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Accuracy of Impact Factors in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bookmarkStart w:id="144" w:name="OLE_LINK33"/>
      <w:bookmarkStart w:id="145" w:name="OLE_LINK34"/>
      <w:r w:rsidRPr="005C1A30">
        <w:rPr>
          <w:rFonts w:ascii="Times New Roman" w:eastAsia="宋体" w:hAnsi="Times New Roman" w:cs="Times New Roman"/>
          <w:sz w:val="24"/>
          <w:szCs w:val="24"/>
          <w:lang w:val="en-US"/>
        </w:rPr>
        <w:t xml:space="preserve">2015, </w:t>
      </w:r>
      <w:r w:rsidRPr="005C1A30">
        <w:rPr>
          <w:rFonts w:ascii="Times New Roman" w:hAnsi="Times New Roman" w:cs="Times New Roman"/>
          <w:sz w:val="24"/>
          <w:szCs w:val="24"/>
          <w:lang w:val="en-US"/>
        </w:rPr>
        <w:t>50:19-2</w:t>
      </w:r>
      <w:bookmarkEnd w:id="144"/>
      <w:bookmarkEnd w:id="145"/>
      <w:r w:rsidRPr="005C1A30">
        <w:rPr>
          <w:rFonts w:ascii="Times New Roman" w:hAnsi="Times New Roman" w:cs="Times New Roman"/>
          <w:sz w:val="24"/>
          <w:szCs w:val="24"/>
          <w:lang w:val="en-US"/>
        </w:rPr>
        <w:t>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46" w:name="OLE_LINK19"/>
      <w:bookmarkStart w:id="147" w:name="OLE_LINK20"/>
      <w:r w:rsidRPr="005C1A30">
        <w:rPr>
          <w:rFonts w:ascii="Times New Roman" w:hAnsi="Times New Roman" w:cs="Times New Roman"/>
          <w:sz w:val="24"/>
          <w:szCs w:val="24"/>
          <w:lang w:val="en-US"/>
        </w:rPr>
        <w:t xml:space="preserve">Ping Xiong, Xiaofeng Wang, WenjiaNiu, Tianqing Zhu,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Android malware detection with contrasting permission patterns. </w:t>
      </w:r>
      <w:r w:rsidRPr="005C1A30">
        <w:rPr>
          <w:rFonts w:ascii="Times New Roman" w:hAnsi="Times New Roman" w:cs="Times New Roman"/>
          <w:b/>
          <w:sz w:val="24"/>
          <w:szCs w:val="24"/>
          <w:u w:val="single"/>
          <w:lang w:val="en-US"/>
        </w:rPr>
        <w:t>Communications</w:t>
      </w:r>
      <w:r w:rsidRPr="005C1A30">
        <w:rPr>
          <w:rFonts w:ascii="Times New Roman" w:hAnsi="Times New Roman" w:cs="Times New Roman"/>
          <w:sz w:val="24"/>
          <w:szCs w:val="24"/>
          <w:lang w:val="en-US"/>
        </w:rPr>
        <w:t xml:space="preserve">, China,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11(8), 1-14.</w:t>
      </w:r>
    </w:p>
    <w:bookmarkEnd w:id="146"/>
    <w:bookmarkEnd w:id="147"/>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Modelling personal preferences for Top-N movie recommendations. </w:t>
      </w:r>
      <w:r w:rsidRPr="005C1A30">
        <w:rPr>
          <w:rFonts w:ascii="Times New Roman" w:hAnsi="Times New Roman" w:cs="Times New Roman"/>
          <w:b/>
          <w:sz w:val="24"/>
          <w:szCs w:val="24"/>
          <w:u w:val="single"/>
          <w:lang w:val="en-US"/>
        </w:rPr>
        <w:t>Web Intelligence and Agent Systems: An International Journal</w:t>
      </w:r>
      <w:r w:rsidRPr="005C1A30">
        <w:rPr>
          <w:rFonts w:ascii="Times New Roman" w:hAnsi="Times New Roman" w:cs="Times New Roman"/>
          <w:sz w:val="24"/>
          <w:szCs w:val="24"/>
          <w:lang w:val="en-US"/>
        </w:rPr>
        <w:t xml:space="preserve"> (IOS)</w:t>
      </w:r>
      <w:ins w:id="148" w:author="Gang Li" w:date="2015-10-20T22:57:00Z">
        <w:r w:rsidRPr="005C1A30">
          <w:rPr>
            <w:rFonts w:ascii="Times New Roman" w:hAnsi="Times New Roman" w:cs="Times New Roman"/>
            <w:sz w:val="24"/>
            <w:szCs w:val="24"/>
            <w:lang w:val="en-US"/>
          </w:rPr>
          <w:t xml:space="preserve">, </w:t>
        </w:r>
      </w:ins>
      <w:r w:rsidRPr="005C1A30">
        <w:rPr>
          <w:rFonts w:ascii="Times New Roman" w:eastAsia="宋体" w:hAnsi="Times New Roman" w:cs="Times New Roman"/>
          <w:sz w:val="24"/>
          <w:szCs w:val="24"/>
          <w:lang w:val="en-US"/>
        </w:rPr>
        <w:t xml:space="preserve">2014, </w:t>
      </w:r>
      <w:ins w:id="149" w:author="Gang Li" w:date="2015-10-20T22:57:00Z">
        <w:r w:rsidRPr="005C1A30">
          <w:rPr>
            <w:rFonts w:ascii="Times New Roman" w:hAnsi="Times New Roman" w:cs="Times New Roman"/>
            <w:sz w:val="24"/>
            <w:szCs w:val="24"/>
            <w:lang w:val="en-US"/>
          </w:rPr>
          <w:t>12(3):289-307</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Andy Lee, Rob Law, Normal Au, and </w:t>
      </w:r>
      <w:r w:rsidRPr="005C1A30">
        <w:rPr>
          <w:rFonts w:ascii="Times New Roman" w:hAnsi="Times New Roman" w:cs="Times New Roman"/>
          <w:b/>
          <w:i/>
          <w:sz w:val="24"/>
          <w:szCs w:val="24"/>
          <w:lang w:val="en-US"/>
        </w:rPr>
        <w:t>Gang Li</w:t>
      </w:r>
      <w:r>
        <w:rPr>
          <w:rFonts w:ascii="Times New Roman" w:hAnsi="Times New Roman" w:cs="Times New Roman"/>
          <w:sz w:val="24"/>
          <w:szCs w:val="24"/>
          <w:lang w:val="en-US"/>
        </w:rPr>
        <w:t>. An Insight i</w:t>
      </w:r>
      <w:r w:rsidRPr="005C1A30">
        <w:rPr>
          <w:rFonts w:ascii="Times New Roman" w:hAnsi="Times New Roman" w:cs="Times New Roman"/>
          <w:sz w:val="24"/>
          <w:szCs w:val="24"/>
          <w:lang w:val="en-US"/>
        </w:rPr>
        <w:t xml:space="preserve">nto Research Performance Through a Citation Counting Analysis. </w:t>
      </w:r>
      <w:r w:rsidRPr="005C1A30">
        <w:rPr>
          <w:rFonts w:ascii="Times New Roman" w:hAnsi="Times New Roman" w:cs="Times New Roman"/>
          <w:b/>
          <w:sz w:val="24"/>
          <w:szCs w:val="24"/>
          <w:u w:val="single"/>
          <w:lang w:val="en-US"/>
        </w:rPr>
        <w:t>Journal of Hospitality and 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50" w:author="Gang Li" w:date="2015-10-20T22:58:00Z">
        <w:r w:rsidRPr="005C1A30">
          <w:rPr>
            <w:rFonts w:ascii="Times New Roman" w:hAnsi="Times New Roman" w:cs="Times New Roman"/>
            <w:sz w:val="24"/>
            <w:szCs w:val="24"/>
            <w:lang w:val="en-US"/>
          </w:rPr>
          <w:t>21:54-63</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Ben Haobin Yip. Exploring the travel behaviors of inbound tourists to Hong Kong using Geotagged photos.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2015,</w:t>
      </w:r>
      <w:r w:rsidR="005E1ABB">
        <w:rPr>
          <w:rFonts w:ascii="Times New Roman" w:eastAsia="宋体" w:hAnsi="Times New Roman" w:cs="Times New Roman" w:hint="eastAsia"/>
          <w:sz w:val="24"/>
          <w:szCs w:val="24"/>
          <w:lang w:val="en-US"/>
        </w:rPr>
        <w:t xml:space="preserve"> </w:t>
      </w:r>
      <w:ins w:id="151" w:author="Gang Li" w:date="2015-10-20T22:58:00Z">
        <w:r w:rsidRPr="005C1A30">
          <w:rPr>
            <w:rFonts w:ascii="Times New Roman" w:hAnsi="Times New Roman" w:cs="Times New Roman"/>
            <w:sz w:val="24"/>
            <w:szCs w:val="24"/>
            <w:lang w:val="en-US"/>
          </w:rPr>
          <w:t>46:222-232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Li Guo,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Preface: Special issue on Network Security Behaviour Analysis. </w:t>
      </w:r>
      <w:r w:rsidRPr="005C1A30">
        <w:rPr>
          <w:rFonts w:ascii="Times New Roman" w:hAnsi="Times New Roman" w:cs="Times New Roman"/>
          <w:b/>
          <w:sz w:val="24"/>
          <w:szCs w:val="24"/>
          <w:u w:val="single"/>
          <w:lang w:val="en-US"/>
        </w:rPr>
        <w:t>Chinese Journal of Computers</w:t>
      </w:r>
      <w:r w:rsidRPr="005C1A30">
        <w:rPr>
          <w:rFonts w:ascii="Times New Roman" w:hAnsi="Times New Roman" w:cs="Times New Roman"/>
          <w:sz w:val="24"/>
          <w:szCs w:val="24"/>
          <w:lang w:val="en-US"/>
        </w:rPr>
        <w:t>. 37(1),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JiaRong, Xinyuan Zhao. Identifying Emerging Hotel Preference Using Emerging Pattern Mining Technique. </w:t>
      </w:r>
      <w:r w:rsidR="00A625D7" w:rsidRPr="00A625D7">
        <w:rPr>
          <w:rFonts w:ascii="Times New Roman" w:hAnsi="Times New Roman" w:cs="Times New Roman"/>
          <w:b/>
          <w:sz w:val="24"/>
          <w:szCs w:val="24"/>
          <w:u w:val="single"/>
          <w:lang w:val="en-US"/>
          <w:rPrChange w:id="152" w:author="Gang Li" w:date="2015-10-20T22:59:00Z">
            <w:rPr>
              <w:rFonts w:ascii="Times New Roman" w:hAnsi="Times New Roman" w:cs="Times New Roman"/>
              <w:sz w:val="24"/>
              <w:szCs w:val="24"/>
              <w:u w:val="single"/>
              <w:lang w:val="en-US"/>
            </w:rPr>
          </w:rPrChange>
        </w:rPr>
        <w:t>Tourism Management</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2015,</w:t>
      </w:r>
      <w:r w:rsidR="005E1ABB">
        <w:rPr>
          <w:rFonts w:ascii="Times New Roman" w:eastAsia="宋体" w:hAnsi="Times New Roman" w:cs="Times New Roman" w:hint="eastAsia"/>
          <w:sz w:val="24"/>
          <w:szCs w:val="24"/>
          <w:lang w:val="en-US"/>
        </w:rPr>
        <w:t xml:space="preserve"> </w:t>
      </w:r>
      <w:ins w:id="153" w:author="Gang Li" w:date="2015-10-20T22:59:00Z">
        <w:r w:rsidRPr="005C1A30">
          <w:rPr>
            <w:rFonts w:ascii="Times New Roman" w:hAnsi="Times New Roman" w:cs="Times New Roman"/>
            <w:sz w:val="24"/>
            <w:szCs w:val="24"/>
            <w:lang w:val="en-US"/>
          </w:rPr>
          <w:t>46:311-321</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54" w:name="OLE_LINK21"/>
      <w:bookmarkStart w:id="155" w:name="OLE_LINK26"/>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HuyQuan Vu, Tim Wilkin. Characterizing compactness of geometrical clusters using fuzzy measures. </w:t>
      </w:r>
      <w:r w:rsidRPr="005C1A30">
        <w:rPr>
          <w:rFonts w:ascii="Times New Roman" w:hAnsi="Times New Roman" w:cs="Times New Roman"/>
          <w:b/>
          <w:sz w:val="24"/>
          <w:szCs w:val="24"/>
          <w:u w:val="single"/>
          <w:lang w:val="en-US"/>
        </w:rPr>
        <w:t>IEEE Transactions on Fuzzy System</w:t>
      </w:r>
      <w:r w:rsidRPr="005C1A30">
        <w:rPr>
          <w:rFonts w:ascii="Times New Roman" w:hAnsi="Times New Roman" w:cs="Times New Roman"/>
          <w:sz w:val="24"/>
          <w:szCs w:val="24"/>
          <w:lang w:val="en-US"/>
        </w:rPr>
        <w:t xml:space="preserve"> (TFS).</w:t>
      </w:r>
      <w:r w:rsidRPr="005C1A30">
        <w:rPr>
          <w:rFonts w:ascii="Times New Roman" w:eastAsia="宋体" w:hAnsi="Times New Roman" w:cs="Times New Roman"/>
          <w:sz w:val="24"/>
          <w:szCs w:val="24"/>
          <w:lang w:val="en-US"/>
        </w:rPr>
        <w:t xml:space="preserve">2014, </w:t>
      </w:r>
      <w:ins w:id="156" w:author="Gang Li" w:date="2015-10-20T23:00:00Z">
        <w:r w:rsidRPr="005C1A30">
          <w:rPr>
            <w:rFonts w:ascii="Times New Roman" w:hAnsi="Times New Roman" w:cs="Times New Roman"/>
            <w:sz w:val="24"/>
            <w:szCs w:val="24"/>
            <w:lang w:val="en-US"/>
          </w:rPr>
          <w:t>23(4):1030-1043</w:t>
        </w:r>
      </w:ins>
      <w:r w:rsidRPr="005C1A30">
        <w:rPr>
          <w:rFonts w:ascii="Times New Roman" w:eastAsia="宋体" w:hAnsi="Times New Roman" w:cs="Times New Roman"/>
          <w:sz w:val="24"/>
          <w:szCs w:val="24"/>
          <w:lang w:val="en-US"/>
        </w:rPr>
        <w:t>.</w:t>
      </w:r>
    </w:p>
    <w:bookmarkEnd w:id="154"/>
    <w:bookmarkEnd w:id="155"/>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Quan Z. Sheng, Endong Tong, Ping Liu, Athanasios V. Vasilakos, Li Guo. (2014) A Block-Aware Hybrid Data Dissemination with Hotspot Elimination in Wireless Sensor Network.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(JNCA).</w:t>
      </w:r>
      <w:r w:rsidRPr="005C1A30">
        <w:rPr>
          <w:rFonts w:ascii="Times New Roman" w:eastAsia="宋体" w:hAnsi="Times New Roman" w:cs="Times New Roman"/>
          <w:sz w:val="24"/>
          <w:szCs w:val="24"/>
          <w:lang w:val="en-US"/>
        </w:rPr>
        <w:t xml:space="preserve"> 2014,</w:t>
      </w:r>
      <w:r w:rsidR="005E1ABB">
        <w:rPr>
          <w:rFonts w:ascii="Times New Roman" w:eastAsia="宋体" w:hAnsi="Times New Roman" w:cs="Times New Roman" w:hint="eastAsia"/>
          <w:sz w:val="24"/>
          <w:szCs w:val="24"/>
          <w:lang w:val="en-US"/>
        </w:rPr>
        <w:t xml:space="preserve"> </w:t>
      </w:r>
      <w:ins w:id="157" w:author="Gang Li" w:date="2015-10-20T23:01:00Z">
        <w:r w:rsidRPr="005C1A30">
          <w:rPr>
            <w:rFonts w:ascii="Times New Roman" w:hAnsi="Times New Roman" w:cs="Times New Roman"/>
            <w:sz w:val="24"/>
            <w:szCs w:val="24"/>
            <w:lang w:val="en-US"/>
          </w:rPr>
          <w:t>44:120-133</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Maximum Imputation Framework for Neighborhood-based Collaborative Filtering.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rPr>
        <w:t>2014, 4(1): 1-15.</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Lei Pan, Yongli Ren, Wanlei Zhou. Privacy Preserving Collaborative Filtering for KNN Attack Resisting.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w:t>
      </w:r>
      <w:r w:rsidRPr="005C1A30">
        <w:rPr>
          <w:rFonts w:ascii="Times New Roman" w:hAnsi="Times New Roman" w:cs="Times New Roman"/>
          <w:sz w:val="24"/>
          <w:szCs w:val="24"/>
        </w:rPr>
        <w:t>2014, 4(1): 1-14.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WenjiaNiu, Lynn Batten. Preface - Behavior Data Security Issues in Network Information Propagation. </w:t>
      </w:r>
      <w:r w:rsidRPr="005C1A30">
        <w:rPr>
          <w:rFonts w:ascii="Times New Roman" w:hAnsi="Times New Roman" w:cs="Times New Roman"/>
          <w:b/>
          <w:sz w:val="24"/>
          <w:szCs w:val="24"/>
          <w:u w:val="single"/>
          <w:lang w:val="en-US"/>
        </w:rPr>
        <w:t>Future Generation of Computer Systems</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Pr="005C1A30">
        <w:rPr>
          <w:rFonts w:ascii="Times New Roman" w:hAnsi="Times New Roman" w:cs="Times New Roman"/>
          <w:sz w:val="24"/>
          <w:szCs w:val="24"/>
          <w:lang w:val="en-US"/>
        </w:rPr>
        <w:t xml:space="preserve"> 36</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120-121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A survey of Recommendation Techniques. </w:t>
      </w:r>
      <w:r w:rsidRPr="005C1A30">
        <w:rPr>
          <w:rFonts w:ascii="Times New Roman" w:hAnsi="Times New Roman" w:cs="Times New Roman"/>
          <w:b/>
          <w:sz w:val="24"/>
          <w:szCs w:val="24"/>
          <w:u w:val="single"/>
          <w:lang w:val="en-US"/>
        </w:rPr>
        <w:t>Concurrency and Computation: Practice and Experience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2015, </w:t>
      </w:r>
      <w:ins w:id="158" w:author="Gang Li" w:date="2015-10-20T23:05:00Z">
        <w:r w:rsidRPr="005C1A30">
          <w:rPr>
            <w:rFonts w:ascii="Times New Roman" w:hAnsi="Times New Roman" w:cs="Times New Roman"/>
            <w:sz w:val="24"/>
            <w:szCs w:val="24"/>
            <w:lang w:val="en-US"/>
          </w:rPr>
          <w:t>27(15):3915-3942</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Liang Chang, Ping Liu, Li Guo. Recover fault services via complex service-to-node mappings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(JONS), </w:t>
      </w:r>
      <w:r w:rsidRPr="005C1A30">
        <w:rPr>
          <w:rFonts w:ascii="Times New Roman" w:hAnsi="Times New Roman" w:cs="Times New Roman"/>
          <w:sz w:val="24"/>
          <w:szCs w:val="24"/>
        </w:rPr>
        <w:t>2015, 23(3): 474-501.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Endong Tong, Xinhua Yang, Liang Chang, Zhongzhi Shi, and Song Ci. Interaction relationships of caches in agent-based </w:t>
      </w:r>
      <w:r>
        <w:rPr>
          <w:rFonts w:ascii="Times New Roman" w:hAnsi="Times New Roman" w:cs="Times New Roman"/>
          <w:sz w:val="24"/>
          <w:szCs w:val="24"/>
          <w:lang w:val="en-US"/>
        </w:rPr>
        <w:t>HD</w:t>
      </w:r>
      <w:r w:rsidRPr="005C1A30">
        <w:rPr>
          <w:rFonts w:ascii="Times New Roman" w:hAnsi="Times New Roman" w:cs="Times New Roman"/>
          <w:sz w:val="24"/>
          <w:szCs w:val="24"/>
          <w:lang w:val="en-US"/>
        </w:rPr>
        <w:t xml:space="preserve"> video surveillance: Discovery and utilization.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r w:rsidRPr="005C1A30">
        <w:rPr>
          <w:rFonts w:ascii="Times New Roman" w:hAnsi="Times New Roman" w:cs="Times New Roman"/>
          <w:sz w:val="24"/>
          <w:szCs w:val="24"/>
          <w:lang w:val="en-US"/>
        </w:rPr>
        <w:t>37:155–169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eastAsia="Times New Roman" w:hAnsi="Times New Roman" w:cs="Times New Roman"/>
          <w:color w:val="222222"/>
          <w:sz w:val="24"/>
          <w:szCs w:val="24"/>
          <w:shd w:val="clear" w:color="auto" w:fill="FFFFFF"/>
          <w:lang w:eastAsia="en-US"/>
        </w:rPr>
        <w:t xml:space="preserve">WenjiaNiu; Jun Lei; Endong Tong; </w:t>
      </w:r>
      <w:r w:rsidRPr="005C1A30">
        <w:rPr>
          <w:rFonts w:ascii="Times New Roman" w:eastAsia="Times New Roman" w:hAnsi="Times New Roman" w:cs="Times New Roman"/>
          <w:b/>
          <w:i/>
          <w:color w:val="222222"/>
          <w:sz w:val="24"/>
          <w:szCs w:val="24"/>
          <w:shd w:val="clear" w:color="auto" w:fill="FFFFFF"/>
          <w:lang w:eastAsia="en-US"/>
        </w:rPr>
        <w:t>Gang Li</w:t>
      </w:r>
      <w:r w:rsidRPr="005C1A30">
        <w:rPr>
          <w:rFonts w:ascii="Times New Roman" w:eastAsia="Times New Roman" w:hAnsi="Times New Roman" w:cs="Times New Roman"/>
          <w:color w:val="222222"/>
          <w:sz w:val="24"/>
          <w:szCs w:val="24"/>
          <w:shd w:val="clear" w:color="auto" w:fill="FFFFFF"/>
          <w:lang w:eastAsia="en-US"/>
        </w:rPr>
        <w:t xml:space="preserve">; Zhongzhi Shi; Song Ci. Context-aware Service Ranking in Wireless Sensor Networks. </w:t>
      </w:r>
      <w:r w:rsidRPr="005C1A30">
        <w:rPr>
          <w:rFonts w:ascii="Times New Roman" w:eastAsia="Times New Roman" w:hAnsi="Times New Roman" w:cs="Times New Roman"/>
          <w:b/>
          <w:color w:val="222222"/>
          <w:sz w:val="24"/>
          <w:szCs w:val="24"/>
          <w:u w:val="single"/>
          <w:shd w:val="clear" w:color="auto" w:fill="FFFFFF"/>
          <w:lang w:eastAsia="en-US"/>
        </w:rPr>
        <w:t>Journal of Network and Systems Management</w:t>
      </w:r>
      <w:r w:rsidRPr="005C1A30">
        <w:rPr>
          <w:rFonts w:ascii="Times New Roman" w:eastAsia="Times New Roman" w:hAnsi="Times New Roman" w:cs="Times New Roman"/>
          <w:color w:val="222222"/>
          <w:sz w:val="24"/>
          <w:szCs w:val="24"/>
          <w:shd w:val="clear" w:color="auto" w:fill="FFFFFF"/>
          <w:lang w:eastAsia="en-US"/>
        </w:rPr>
        <w:t xml:space="preserve"> (JONS). 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Shaowu Liu. Parallel bucket sorting on graphics processing units based on convex optimization. </w:t>
      </w:r>
      <w:r w:rsidRPr="005C1A30">
        <w:rPr>
          <w:rFonts w:ascii="Times New Roman" w:hAnsi="Times New Roman" w:cs="Times New Roman"/>
          <w:b/>
          <w:sz w:val="24"/>
          <w:szCs w:val="24"/>
          <w:u w:val="single"/>
          <w:lang w:val="en-US"/>
        </w:rPr>
        <w:t>Optimization</w:t>
      </w:r>
      <w:r w:rsidRPr="005C1A30">
        <w:rPr>
          <w:rFonts w:ascii="Times New Roman" w:hAnsi="Times New Roman" w:cs="Times New Roman"/>
          <w:sz w:val="24"/>
          <w:szCs w:val="24"/>
          <w:lang w:val="en-US"/>
        </w:rPr>
        <w:t xml:space="preserve">, </w:t>
      </w:r>
      <w:ins w:id="159" w:author="Gang Li" w:date="2017-04-01T12:33:00Z">
        <w:r w:rsidRPr="005C1A30">
          <w:rPr>
            <w:rFonts w:ascii="Times New Roman" w:hAnsi="Times New Roman" w:cs="Times New Roman"/>
            <w:sz w:val="24"/>
            <w:szCs w:val="24"/>
            <w:lang w:val="en-US"/>
          </w:rPr>
          <w:t>2015, 64(4):1033-1055</w:t>
        </w:r>
      </w:ins>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Daniel Leung. Reviewing articles for tourism journals. </w:t>
      </w:r>
      <w:r w:rsidRPr="005C1A30">
        <w:rPr>
          <w:rFonts w:ascii="Times New Roman" w:hAnsi="Times New Roman" w:cs="Times New Roman"/>
          <w:b/>
          <w:sz w:val="24"/>
          <w:szCs w:val="24"/>
          <w:u w:val="single"/>
          <w:lang w:val="en-US"/>
        </w:rPr>
        <w:t>Annals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43:643–645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HuyQuan Vu, and </w:t>
      </w:r>
      <w:r w:rsidRPr="005C1A30">
        <w:rPr>
          <w:rFonts w:ascii="Times New Roman" w:hAnsi="Times New Roman" w:cs="Times New Roman"/>
          <w:b/>
          <w:i/>
          <w:sz w:val="24"/>
          <w:szCs w:val="24"/>
          <w:lang w:val="en-US"/>
        </w:rPr>
        <w:t>Gang Li</w:t>
      </w:r>
      <w:r w:rsidR="00D634DC">
        <w:rPr>
          <w:rFonts w:ascii="Times New Roman" w:hAnsi="Times New Roman" w:cs="Times New Roman"/>
          <w:sz w:val="24"/>
          <w:szCs w:val="24"/>
          <w:lang w:val="en-US"/>
        </w:rPr>
        <w:t>.</w:t>
      </w:r>
      <w:r w:rsidRPr="005C1A30">
        <w:rPr>
          <w:rFonts w:ascii="Times New Roman" w:hAnsi="Times New Roman" w:cs="Times New Roman"/>
          <w:sz w:val="24"/>
          <w:szCs w:val="24"/>
          <w:lang w:val="en-US"/>
        </w:rPr>
        <w:t xml:space="preserve"> Discovering implicit criteria preferences reflected in tourism journal ranking lists using the Choquet integral. </w:t>
      </w:r>
      <w:r w:rsidRPr="005C1A30">
        <w:rPr>
          <w:rFonts w:ascii="Times New Roman" w:hAnsi="Times New Roman" w:cs="Times New Roman"/>
          <w:b/>
          <w:sz w:val="24"/>
          <w:szCs w:val="24"/>
          <w:u w:val="single"/>
          <w:lang w:val="en-US"/>
        </w:rPr>
        <w:t>Asia Pacific Journal of Tourism Research</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2014, </w:t>
      </w:r>
      <w:ins w:id="160" w:author="Gang Li" w:date="2015-10-20T23:06:00Z">
        <w:r w:rsidRPr="005C1A30">
          <w:rPr>
            <w:rFonts w:ascii="Times New Roman" w:hAnsi="Times New Roman" w:cs="Times New Roman"/>
            <w:sz w:val="24"/>
            <w:szCs w:val="24"/>
            <w:lang w:val="en-US"/>
          </w:rPr>
          <w:t>19(6):662-679</w:t>
        </w:r>
      </w:ins>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Daniel Leung,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Lawrence Hoc Nang Fong, Rob Law, and Ada Lo. Current state of china tourism research. </w:t>
      </w:r>
      <w:r w:rsidRPr="005C1A30">
        <w:rPr>
          <w:rFonts w:ascii="Times New Roman" w:hAnsi="Times New Roman" w:cs="Times New Roman"/>
          <w:b/>
          <w:sz w:val="24"/>
          <w:szCs w:val="24"/>
          <w:u w:val="single"/>
          <w:lang w:val="en-US"/>
        </w:rPr>
        <w:t>Current Issues in Tourism</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 xml:space="preserve"> 2014,</w:t>
      </w:r>
      <w:r w:rsidR="00D634DC">
        <w:rPr>
          <w:rFonts w:ascii="Times New Roman" w:eastAsia="宋体" w:hAnsi="Times New Roman" w:cs="Times New Roman" w:hint="eastAsia"/>
          <w:sz w:val="24"/>
          <w:szCs w:val="24"/>
          <w:lang w:val="en-US"/>
        </w:rPr>
        <w:t xml:space="preserve"> </w:t>
      </w:r>
      <w:ins w:id="161" w:author="Gang Li" w:date="2015-10-20T23:07:00Z">
        <w:r w:rsidRPr="005C1A30">
          <w:rPr>
            <w:rFonts w:ascii="Times New Roman" w:hAnsi="Times New Roman" w:cs="Times New Roman"/>
            <w:sz w:val="24"/>
            <w:szCs w:val="24"/>
            <w:lang w:val="en-US"/>
          </w:rPr>
          <w:t>17(8): 679-704</w:t>
        </w:r>
      </w:ins>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Personality differences and hotel web design preferences using targeted positive and negative association rule mining. </w:t>
      </w:r>
      <w:r w:rsidRPr="005C1A30">
        <w:rPr>
          <w:rFonts w:ascii="Times New Roman" w:hAnsi="Times New Roman" w:cs="Times New Roman"/>
          <w:b/>
          <w:sz w:val="24"/>
          <w:szCs w:val="24"/>
          <w:u w:val="single"/>
          <w:lang w:val="en-US"/>
        </w:rPr>
        <w:t>Journal of Hospitality Marketing &amp;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22(7):701–727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HuyQuan Vu, and JiaRong. Discovering the hotel selection preferences of </w:t>
      </w:r>
      <w:r>
        <w:rPr>
          <w:rFonts w:ascii="Times New Roman" w:hAnsi="Times New Roman" w:cs="Times New Roman"/>
          <w:sz w:val="24"/>
          <w:szCs w:val="24"/>
          <w:lang w:val="en-US"/>
        </w:rPr>
        <w:t>H</w:t>
      </w:r>
      <w:r w:rsidRPr="005C1A30">
        <w:rPr>
          <w:rFonts w:ascii="Times New Roman" w:hAnsi="Times New Roman" w:cs="Times New Roman"/>
          <w:sz w:val="24"/>
          <w:szCs w:val="24"/>
          <w:lang w:val="en-US"/>
        </w:rPr>
        <w:t>ong</w:t>
      </w:r>
      <w:r>
        <w:rPr>
          <w:rFonts w:ascii="Times New Roman" w:hAnsi="Times New Roman" w:cs="Times New Roman"/>
          <w:sz w:val="24"/>
          <w:szCs w:val="24"/>
          <w:lang w:val="en-US"/>
        </w:rPr>
        <w:t xml:space="preserve"> K</w:t>
      </w:r>
      <w:r w:rsidRPr="005C1A30">
        <w:rPr>
          <w:rFonts w:ascii="Times New Roman" w:hAnsi="Times New Roman" w:cs="Times New Roman"/>
          <w:sz w:val="24"/>
          <w:szCs w:val="24"/>
          <w:lang w:val="en-US"/>
        </w:rPr>
        <w:t xml:space="preserve">ong inbound travelers using the choquet integral.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36:321–330</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Shaowu Liu, Rob Law,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John Hall. Analyzing changes in hotel customers’ expectations by trip mode.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34:359–371</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Jun Lei, Endong Tong,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Zhongzhi Shi, and Song Ci. Context- aware service ranking in wireless sensor networks.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2014, 22(1): 50-74.</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Li Gang, and Wanlei Zhou. A learning method for top-n recommendations with incomplete data. </w:t>
      </w:r>
      <w:r w:rsidRPr="005C1A30">
        <w:rPr>
          <w:rFonts w:ascii="Times New Roman" w:hAnsi="Times New Roman" w:cs="Times New Roman"/>
          <w:b/>
          <w:sz w:val="24"/>
          <w:szCs w:val="24"/>
          <w:u w:val="single"/>
          <w:lang w:val="en-US"/>
        </w:rPr>
        <w:t>Social Network Analysis and Mining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(4):1135–1148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Jun Zhang, and Wanlei Zhou.  Lazy collaborative filtering for datasets with missing values. </w:t>
      </w:r>
      <w:r w:rsidRPr="005C1A30">
        <w:rPr>
          <w:rFonts w:ascii="Times New Roman" w:hAnsi="Times New Roman" w:cs="Times New Roman"/>
          <w:b/>
          <w:sz w:val="24"/>
          <w:szCs w:val="24"/>
          <w:u w:val="single"/>
          <w:lang w:val="en-US"/>
        </w:rPr>
        <w:t>IEEE Transactions on Systems, Man, and Cybernetics, Part B: Cybernetics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2013, </w:t>
      </w:r>
      <w:r w:rsidRPr="005C1A30">
        <w:rPr>
          <w:rFonts w:ascii="Times New Roman" w:hAnsi="Times New Roman" w:cs="Times New Roman"/>
          <w:sz w:val="24"/>
          <w:szCs w:val="24"/>
          <w:lang w:val="en-US"/>
        </w:rPr>
        <w:t>43(6):1822–1834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Endong Tong,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Din</w:t>
      </w:r>
      <w:r w:rsidR="00D634DC">
        <w:rPr>
          <w:rFonts w:ascii="Times New Roman" w:hAnsi="Times New Roman" w:cs="Times New Roman"/>
          <w:sz w:val="24"/>
          <w:szCs w:val="24"/>
          <w:lang w:val="en-US"/>
        </w:rPr>
        <w:t xml:space="preserve">g Tang, Hui Tang, and Song Ci. </w:t>
      </w:r>
      <w:r w:rsidRPr="005C1A30">
        <w:rPr>
          <w:rFonts w:ascii="Times New Roman" w:hAnsi="Times New Roman" w:cs="Times New Roman"/>
          <w:sz w:val="24"/>
          <w:szCs w:val="24"/>
          <w:lang w:val="en-US"/>
        </w:rPr>
        <w:t xml:space="preserve">Bloom filter-based workflow management to enable QOS guarantee in wireless sensor networks.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2013, 39: 38-51.</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GlebBeliakov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Improving the speed and stability of the k-nearest neig</w:t>
      </w:r>
      <w:bookmarkStart w:id="162" w:name="_GoBack"/>
      <w:bookmarkEnd w:id="162"/>
      <w:r w:rsidRPr="005C1A30">
        <w:rPr>
          <w:rFonts w:ascii="Times New Roman" w:hAnsi="Times New Roman" w:cs="Times New Roman"/>
          <w:sz w:val="24"/>
          <w:szCs w:val="24"/>
          <w:lang w:val="en-US"/>
        </w:rPr>
        <w:t xml:space="preserve">hbors method.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33(10):1296-1301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3" w:name="OLE_LINK27"/>
      <w:r w:rsidRPr="005C1A30">
        <w:rPr>
          <w:rFonts w:ascii="Times New Roman" w:hAnsi="Times New Roman" w:cs="Times New Roman"/>
          <w:sz w:val="24"/>
          <w:szCs w:val="24"/>
          <w:lang w:val="en-US"/>
        </w:rPr>
        <w:t xml:space="preserve">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NadezdaSukhorukova, GlebBeliakov, Shaowu Liu, Carole Philippe, Helene Amiel, and Adrien Ugon. K-complex detection using a hybrid-synergic machine learning method. </w:t>
      </w:r>
      <w:r w:rsidRPr="005C1A30">
        <w:rPr>
          <w:rFonts w:ascii="Times New Roman" w:hAnsi="Times New Roman" w:cs="Times New Roman"/>
          <w:b/>
          <w:sz w:val="24"/>
          <w:szCs w:val="24"/>
          <w:u w:val="single"/>
          <w:lang w:val="en-US"/>
        </w:rPr>
        <w:t>IEEE Transactions on Systems, Man, and Cybernetics, Part C</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42(6):1478–1490</w:t>
      </w:r>
      <w:r w:rsidRPr="005C1A30">
        <w:rPr>
          <w:rFonts w:ascii="Times New Roman" w:eastAsia="宋体" w:hAnsi="Times New Roman" w:cs="Times New Roman"/>
          <w:sz w:val="24"/>
          <w:szCs w:val="24"/>
          <w:lang w:val="en-US"/>
        </w:rPr>
        <w:t>.</w:t>
      </w:r>
    </w:p>
    <w:bookmarkEnd w:id="163"/>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3A5955"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Xiaofeng Wang, </w:t>
      </w:r>
      <w:ins w:id="164" w:author="Gang Li" w:date="2017-04-01T13:12:00Z">
        <w:r w:rsidRPr="005C1A30">
          <w:rPr>
            <w:rFonts w:ascii="Times New Roman" w:hAnsi="Times New Roman" w:cs="Times New Roman"/>
            <w:b/>
            <w:i/>
            <w:sz w:val="24"/>
            <w:szCs w:val="24"/>
            <w:lang w:val="en-US"/>
          </w:rPr>
          <w:t>Gang Li</w:t>
        </w:r>
      </w:ins>
      <w:r w:rsidRPr="005C1A30">
        <w:rPr>
          <w:rFonts w:ascii="Times New Roman" w:hAnsi="Times New Roman" w:cs="Times New Roman"/>
          <w:sz w:val="24"/>
          <w:szCs w:val="24"/>
          <w:lang w:val="en-US"/>
        </w:rPr>
        <w:t xml:space="preserve">, Guang Jiang, andZhongzhi Shi. Semantic trajectory based event detection and event pattern mining. </w:t>
      </w:r>
      <w:r w:rsidRPr="005C1A30">
        <w:rPr>
          <w:rFonts w:ascii="Times New Roman" w:hAnsi="Times New Roman" w:cs="Times New Roman"/>
          <w:b/>
          <w:sz w:val="24"/>
          <w:szCs w:val="24"/>
          <w:u w:val="single"/>
          <w:lang w:val="en-US"/>
        </w:rPr>
        <w:t>Knowledge and Information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37(2):305–329</w:t>
      </w:r>
      <w:r w:rsidRPr="005C1A30">
        <w:rPr>
          <w:rFonts w:ascii="Times New Roman" w:eastAsia="宋体" w:hAnsi="Times New Roman" w:cs="Times New Roman"/>
          <w:sz w:val="24"/>
          <w:szCs w:val="24"/>
          <w:lang w:val="en-US"/>
        </w:rPr>
        <w:t>.</w:t>
      </w:r>
    </w:p>
    <w:p w:rsidR="00C57146" w:rsidRPr="003A5955"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Yuemei Xu, WenjiaNiu, Hui Tang,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Zhijun Zhao, and Song Ci. A policy-based web service redundancy detection in wireless sensor network. </w:t>
      </w:r>
      <w:r w:rsidRPr="005C1A30">
        <w:rPr>
          <w:rFonts w:ascii="Times New Roman" w:hAnsi="Times New Roman" w:cs="Times New Roman"/>
          <w:b/>
          <w:sz w:val="24"/>
          <w:szCs w:val="24"/>
          <w:u w:val="single"/>
          <w:lang w:val="en-US"/>
        </w:rPr>
        <w:t>Journal of Network and Systems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2012, </w:t>
      </w:r>
      <w:r w:rsidRPr="005C1A30">
        <w:rPr>
          <w:rFonts w:ascii="Times New Roman" w:hAnsi="Times New Roman" w:cs="Times New Roman"/>
          <w:sz w:val="24"/>
          <w:szCs w:val="24"/>
          <w:lang w:val="en-US"/>
        </w:rPr>
        <w:t>21(3):384–407</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JiaRong, HuyQuan Vu,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Hee Andy Lee. Identifying changes and trends in Hong Kong outbound tourism.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32:1106–1114, October</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Yangdong Ye,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Using local density information to improve IB algorithms. </w:t>
      </w:r>
      <w:r w:rsidRPr="005C1A30">
        <w:rPr>
          <w:rFonts w:ascii="Times New Roman" w:hAnsi="Times New Roman" w:cs="Times New Roman"/>
          <w:b/>
          <w:sz w:val="24"/>
          <w:szCs w:val="24"/>
          <w:u w:val="single"/>
          <w:lang w:val="en-US"/>
        </w:rPr>
        <w:t>Pattern Recognition Letters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32(2):310–320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Zhijun Zha</w:t>
      </w:r>
      <w:r w:rsidR="00D634DC">
        <w:rPr>
          <w:rFonts w:ascii="Times New Roman" w:hAnsi="Times New Roman" w:cs="Times New Roman"/>
          <w:sz w:val="24"/>
          <w:szCs w:val="24"/>
          <w:lang w:val="en-US"/>
        </w:rPr>
        <w:t xml:space="preserve">o, Hui Tang, and Zhongzhi Shi. </w:t>
      </w:r>
      <w:r w:rsidRPr="005C1A30">
        <w:rPr>
          <w:rFonts w:ascii="Times New Roman" w:hAnsi="Times New Roman" w:cs="Times New Roman"/>
          <w:sz w:val="24"/>
          <w:szCs w:val="24"/>
          <w:lang w:val="en-US"/>
        </w:rPr>
        <w:t xml:space="preserve">Journal of Network and Computer Applications Multi-granularity context model for dynamic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34:312–326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bookmarkStart w:id="165" w:name="OLE_LINK28"/>
      <w:bookmarkStart w:id="166" w:name="OLE_LINK29"/>
      <w:r w:rsidRPr="005C1A30">
        <w:rPr>
          <w:rFonts w:ascii="Times New Roman" w:hAnsi="Times New Roman" w:cs="Times New Roman"/>
          <w:sz w:val="24"/>
          <w:szCs w:val="24"/>
          <w:lang w:val="en-US"/>
        </w:rPr>
        <w:t xml:space="preserve">GlebBeliakov, Simon James,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Learning Choquet integral-based metrics for semi-supervised clustering. </w:t>
      </w:r>
      <w:r w:rsidRPr="005C1A30">
        <w:rPr>
          <w:rFonts w:ascii="Times New Roman" w:hAnsi="Times New Roman" w:cs="Times New Roman"/>
          <w:b/>
          <w:sz w:val="24"/>
          <w:szCs w:val="24"/>
          <w:u w:val="single"/>
          <w:lang w:val="en-US"/>
        </w:rPr>
        <w:t>IEEE Transactions on Fuzzy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19:562–574</w:t>
      </w:r>
      <w:r w:rsidRPr="005C1A30">
        <w:rPr>
          <w:rFonts w:ascii="Times New Roman" w:eastAsia="宋体" w:hAnsi="Times New Roman" w:cs="Times New Roman"/>
          <w:sz w:val="24"/>
          <w:szCs w:val="24"/>
          <w:lang w:val="en-US"/>
        </w:rPr>
        <w:t>.</w:t>
      </w:r>
    </w:p>
    <w:bookmarkEnd w:id="165"/>
    <w:bookmarkEnd w:id="166"/>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Qingfeng Chen,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Phoeb</w:t>
      </w:r>
      <w:r w:rsidR="00D634DC">
        <w:rPr>
          <w:rFonts w:ascii="Times New Roman" w:hAnsi="Times New Roman" w:cs="Times New Roman"/>
          <w:sz w:val="24"/>
          <w:szCs w:val="24"/>
          <w:lang w:val="en-US"/>
        </w:rPr>
        <w:t>e Chen. Interval-based distance</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function for identifying RNA structure candidates. </w:t>
      </w:r>
      <w:r w:rsidRPr="005C1A30">
        <w:rPr>
          <w:rFonts w:ascii="Times New Roman" w:hAnsi="Times New Roman" w:cs="Times New Roman"/>
          <w:b/>
          <w:sz w:val="24"/>
          <w:szCs w:val="24"/>
          <w:u w:val="single"/>
          <w:lang w:val="en-US"/>
        </w:rPr>
        <w:t>Journal of Theoretical Biology</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269:286–286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Hui Tang, Xu Zhou, and Zhongzhi Shi. CARSA: A context- aware reasoning-based service agent model for </w:t>
      </w:r>
      <w:r>
        <w:rPr>
          <w:rFonts w:ascii="Times New Roman" w:hAnsi="Times New Roman" w:cs="Times New Roman" w:hint="eastAsia"/>
          <w:sz w:val="24"/>
          <w:szCs w:val="24"/>
          <w:lang w:val="en-US"/>
        </w:rPr>
        <w:t>AI</w:t>
      </w:r>
      <w:r w:rsidRPr="005C1A30">
        <w:rPr>
          <w:rFonts w:ascii="Times New Roman" w:hAnsi="Times New Roman" w:cs="Times New Roman"/>
          <w:sz w:val="24"/>
          <w:szCs w:val="24"/>
          <w:lang w:val="en-US"/>
        </w:rPr>
        <w:t xml:space="preserve"> planning of web service composition. </w:t>
      </w:r>
      <w:r w:rsidRPr="005C1A30">
        <w:rPr>
          <w:rFonts w:ascii="Times New Roman" w:hAnsi="Times New Roman" w:cs="Times New Roman"/>
          <w:b/>
          <w:sz w:val="24"/>
          <w:szCs w:val="24"/>
          <w:u w:val="single"/>
          <w:lang w:val="en-US"/>
        </w:rPr>
        <w:t>Journal of Network and Computer Applications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2011, </w:t>
      </w:r>
      <w:r w:rsidRPr="005C1A30">
        <w:rPr>
          <w:rFonts w:ascii="Times New Roman" w:hAnsi="Times New Roman" w:cs="Times New Roman"/>
          <w:sz w:val="24"/>
          <w:szCs w:val="24"/>
          <w:lang w:val="en-US"/>
        </w:rPr>
        <w:t>34(5):1757–1770</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HuyQuan Vu, 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 behavioral analysis of web sharers and browsers in Hong Kong using targeted association rule mining. </w:t>
      </w:r>
      <w:r w:rsidRPr="005C1A30">
        <w:rPr>
          <w:rFonts w:ascii="Times New Roman" w:hAnsi="Times New Roman" w:cs="Times New Roman"/>
          <w:b/>
          <w:sz w:val="24"/>
          <w:szCs w:val="24"/>
          <w:u w:val="single"/>
          <w:lang w:val="en-US"/>
        </w:rPr>
        <w:t>Tourism Management</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2012, 33(4): 731-740.</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C96E02"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Vicky Mak, and MenikTissera. Information discovery in mission- critical wireless sensor networks. </w:t>
      </w:r>
      <w:r w:rsidRPr="005C1A30">
        <w:rPr>
          <w:rFonts w:ascii="Times New Roman" w:hAnsi="Times New Roman" w:cs="Times New Roman"/>
          <w:b/>
          <w:sz w:val="24"/>
          <w:szCs w:val="24"/>
          <w:u w:val="single"/>
          <w:lang w:val="en-US"/>
        </w:rPr>
        <w:t>Computer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54(14):2383–2399</w:t>
      </w:r>
      <w:r w:rsidRPr="005C1A30">
        <w:rPr>
          <w:rFonts w:ascii="Times New Roman" w:eastAsia="宋体" w:hAnsi="Times New Roman" w:cs="Times New Roman"/>
          <w:sz w:val="24"/>
          <w:szCs w:val="24"/>
          <w:lang w:val="en-US"/>
        </w:rPr>
        <w:t>.</w:t>
      </w:r>
    </w:p>
    <w:p w:rsidR="00C57146" w:rsidRPr="00C96E02"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JiaRong, and HuyQuan Vu. Incorporating both positive and negative association rules into the analysis of outbound tourism in Hong Kong. </w:t>
      </w:r>
      <w:r w:rsidRPr="005C1A30">
        <w:rPr>
          <w:rFonts w:ascii="Times New Roman" w:hAnsi="Times New Roman" w:cs="Times New Roman"/>
          <w:b/>
          <w:sz w:val="24"/>
          <w:szCs w:val="24"/>
          <w:u w:val="single"/>
          <w:lang w:val="en-US"/>
        </w:rPr>
        <w:t>Journal of Travel&amp;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27(8):812–828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Rob Law, and Jinlong Wang.  Analyzing international travelers’ profile with self-organizing maps. </w:t>
      </w:r>
      <w:r w:rsidRPr="005C1A30">
        <w:rPr>
          <w:rFonts w:ascii="Times New Roman" w:hAnsi="Times New Roman" w:cs="Times New Roman"/>
          <w:b/>
          <w:sz w:val="24"/>
          <w:szCs w:val="24"/>
          <w:u w:val="single"/>
          <w:lang w:val="en-US"/>
        </w:rPr>
        <w:t>Journal of Travel &amp; Tourism Marketing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27(2):113–131</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Empirical analysis of customer behaviors in Chinese e-commerce. </w:t>
      </w:r>
      <w:r w:rsidRPr="005C1A30">
        <w:rPr>
          <w:rFonts w:ascii="Times New Roman" w:hAnsi="Times New Roman" w:cs="Times New Roman"/>
          <w:b/>
          <w:sz w:val="24"/>
          <w:szCs w:val="24"/>
          <w:u w:val="single"/>
          <w:lang w:val="en-US"/>
        </w:rPr>
        <w:t>Journal of Networks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5:1177–1184</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Clustering with instance and attribute level side information. </w:t>
      </w:r>
      <w:r w:rsidRPr="005C1A30">
        <w:rPr>
          <w:rFonts w:ascii="Times New Roman" w:hAnsi="Times New Roman" w:cs="Times New Roman"/>
          <w:b/>
          <w:sz w:val="24"/>
          <w:szCs w:val="24"/>
          <w:u w:val="single"/>
          <w:lang w:val="en-US"/>
        </w:rPr>
        <w:t>Journal of Computational Intelligence Systems</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2010, </w:t>
      </w:r>
      <w:r w:rsidRPr="005C1A30">
        <w:rPr>
          <w:rFonts w:ascii="Times New Roman" w:hAnsi="Times New Roman" w:cs="Times New Roman"/>
          <w:sz w:val="24"/>
          <w:szCs w:val="24"/>
          <w:lang w:val="en-US"/>
        </w:rPr>
        <w:t>3(6):770–785</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Shui Yu, Vicky Mak, and Morshed Chowdhury. Improving the QOS for information discovery in autonomic wireless sensor networks. </w:t>
      </w:r>
      <w:r w:rsidRPr="005C1A30">
        <w:rPr>
          <w:rFonts w:ascii="Times New Roman" w:hAnsi="Times New Roman" w:cs="Times New Roman"/>
          <w:b/>
          <w:sz w:val="24"/>
          <w:szCs w:val="24"/>
          <w:u w:val="single"/>
          <w:lang w:val="en-US"/>
        </w:rPr>
        <w:t>Pervasive and Mobile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5(4):334–349</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Yi-Ping Phoebe Chen. Acoustic feature selection for automatic emotion recognition from speech. </w:t>
      </w:r>
      <w:r w:rsidRPr="005C1A30">
        <w:rPr>
          <w:rFonts w:ascii="Times New Roman" w:hAnsi="Times New Roman" w:cs="Times New Roman"/>
          <w:b/>
          <w:sz w:val="24"/>
          <w:szCs w:val="24"/>
          <w:u w:val="single"/>
          <w:lang w:val="en-US"/>
        </w:rPr>
        <w:t>Information Processing and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45(3):315–328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 contrast analysis of online hotel web service purchasers and browsers. </w:t>
      </w:r>
      <w:r w:rsidRPr="005C1A30">
        <w:rPr>
          <w:rFonts w:ascii="Times New Roman" w:hAnsi="Times New Roman" w:cs="Times New Roman"/>
          <w:b/>
          <w:sz w:val="24"/>
          <w:szCs w:val="24"/>
          <w:u w:val="single"/>
          <w:lang w:val="en-US"/>
        </w:rPr>
        <w:t>International Journal of Hospitality Management</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28(3):466–478</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 xml:space="preserve">Jinlong Wang, Congfu Xu,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Mining frequent itemsets in distorted databases with granular computing.  </w:t>
      </w:r>
      <w:r w:rsidRPr="005C1A30">
        <w:rPr>
          <w:rFonts w:ascii="Times New Roman" w:hAnsi="Times New Roman" w:cs="Times New Roman"/>
          <w:b/>
          <w:sz w:val="24"/>
          <w:szCs w:val="24"/>
          <w:u w:val="single"/>
          <w:lang w:val="en-US"/>
        </w:rPr>
        <w:t>International Journal of Pattern Recognition and Artificial Intelligence</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2009, </w:t>
      </w:r>
      <w:r w:rsidRPr="005C1A30">
        <w:rPr>
          <w:rFonts w:ascii="Times New Roman" w:hAnsi="Times New Roman" w:cs="Times New Roman"/>
          <w:sz w:val="24"/>
          <w:szCs w:val="24"/>
          <w:lang w:val="en-US"/>
        </w:rPr>
        <w:t>23:825–846</w:t>
      </w:r>
      <w:r w:rsidRPr="005C1A30">
        <w:rPr>
          <w:rFonts w:ascii="Times New Roman" w:eastAsia="宋体" w:hAnsi="Times New Roman" w:cs="Times New Roman"/>
          <w:sz w:val="24"/>
          <w:szCs w:val="24"/>
          <w:lang w:val="en-US"/>
        </w:rPr>
        <w:t>.</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JingyuHou, Wei Shi,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An effective non-parametric method for globally clustering genes from expression profiles. </w:t>
      </w:r>
      <w:r w:rsidRPr="005C1A30">
        <w:rPr>
          <w:rFonts w:ascii="Times New Roman" w:hAnsi="Times New Roman" w:cs="Times New Roman"/>
          <w:b/>
          <w:sz w:val="24"/>
          <w:szCs w:val="24"/>
          <w:u w:val="single"/>
          <w:lang w:val="en-US"/>
        </w:rPr>
        <w:t>Medical and Biological Engineering and Computing</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 xml:space="preserve">2007, </w:t>
      </w:r>
      <w:r>
        <w:rPr>
          <w:rFonts w:ascii="Times New Roman" w:hAnsi="Times New Roman" w:cs="Times New Roman"/>
          <w:sz w:val="24"/>
          <w:szCs w:val="24"/>
          <w:lang w:val="en-US"/>
        </w:rPr>
        <w:t>45(12):1175</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1185</w:t>
      </w:r>
      <w:r w:rsidRPr="005C1A30">
        <w:rPr>
          <w:rFonts w:ascii="Times New Roman" w:eastAsia="宋体" w:hAnsi="Times New Roman" w:cs="Times New Roman"/>
          <w:sz w:val="24"/>
          <w:szCs w:val="24"/>
          <w:lang w:val="en-US"/>
        </w:rPr>
        <w:t>.</w:t>
      </w:r>
    </w:p>
    <w:p w:rsidR="00C57146" w:rsidRPr="005C1A30" w:rsidRDefault="00C57146" w:rsidP="00C57146">
      <w:pPr>
        <w:widowControl w:val="0"/>
        <w:autoSpaceDE w:val="0"/>
        <w:autoSpaceDN w:val="0"/>
        <w:adjustRightInd w:val="0"/>
        <w:spacing w:after="240" w:line="240" w:lineRule="auto"/>
        <w:rPr>
          <w:rFonts w:ascii="Times New Roman" w:hAnsi="Times New Roman" w:cs="Times New Roman"/>
          <w:i/>
          <w:sz w:val="24"/>
          <w:szCs w:val="24"/>
        </w:rPr>
      </w:pP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bookmarkStart w:id="167" w:name="OLE_LINK39"/>
      <w:bookmarkStart w:id="168" w:name="OLE_LINK40"/>
      <w:bookmarkStart w:id="169" w:name="OLE_LINK35"/>
      <w:bookmarkStart w:id="170" w:name="OLE_LINK36"/>
      <w:r w:rsidRPr="00C43127">
        <w:rPr>
          <w:rFonts w:ascii="Times" w:hAnsi="Times" w:cs="Times"/>
          <w:b/>
          <w:bCs/>
          <w:sz w:val="24"/>
          <w:szCs w:val="24"/>
          <w:lang w:val="en-US" w:eastAsia="en-US"/>
        </w:rPr>
        <w:t xml:space="preserve">Refereed conference papers only when the paper was published in full in the proceedings </w:t>
      </w:r>
    </w:p>
    <w:p w:rsidR="00C57146" w:rsidRPr="00C43127"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New Roman" w:hAnsi="Times New Roman" w:cs="Times New Roman"/>
          <w:sz w:val="24"/>
          <w:szCs w:val="24"/>
          <w:lang w:val="en-US" w:eastAsia="en-US"/>
        </w:rPr>
        <w:t xml:space="preserve">Note: Papers published in </w:t>
      </w:r>
      <w:r w:rsidRPr="00C43127">
        <w:rPr>
          <w:rFonts w:ascii="Times" w:hAnsi="Times" w:cs="Times"/>
          <w:i/>
          <w:iCs/>
          <w:sz w:val="24"/>
          <w:szCs w:val="24"/>
          <w:lang w:val="en-US" w:eastAsia="en-US"/>
        </w:rPr>
        <w:t xml:space="preserve">Lecture Notes in Computer Science </w:t>
      </w:r>
      <w:r w:rsidRPr="00C43127">
        <w:rPr>
          <w:rFonts w:ascii="Times New Roman" w:hAnsi="Times New Roman" w:cs="Times New Roman"/>
          <w:sz w:val="24"/>
          <w:szCs w:val="24"/>
          <w:lang w:val="en-US" w:eastAsia="en-US"/>
        </w:rPr>
        <w:t xml:space="preserve">and </w:t>
      </w:r>
      <w:r w:rsidRPr="00C43127">
        <w:rPr>
          <w:rFonts w:ascii="Times" w:hAnsi="Times" w:cs="Times"/>
          <w:i/>
          <w:iCs/>
          <w:sz w:val="24"/>
          <w:szCs w:val="24"/>
          <w:lang w:val="en-US" w:eastAsia="en-US"/>
        </w:rPr>
        <w:t xml:space="preserve">Lecture Notes in Artificial Intelligence </w:t>
      </w:r>
      <w:r w:rsidRPr="00C43127">
        <w:rPr>
          <w:rFonts w:ascii="Times New Roman" w:hAnsi="Times New Roman" w:cs="Times New Roman"/>
          <w:sz w:val="24"/>
          <w:szCs w:val="24"/>
          <w:lang w:val="en-US" w:eastAsia="en-US"/>
        </w:rPr>
        <w:t>are also listed here.</w:t>
      </w:r>
      <w:r w:rsidRPr="00C43127">
        <w:rPr>
          <w:rFonts w:ascii="MS Mincho" w:eastAsia="MS Mincho" w:hAnsi="MS Mincho" w:cs="MS Mincho"/>
          <w:sz w:val="24"/>
          <w:szCs w:val="24"/>
          <w:lang w:val="en-US" w:eastAsia="en-US"/>
        </w:rPr>
        <w:t> </w:t>
      </w:r>
    </w:p>
    <w:p w:rsidR="00A625D7" w:rsidRPr="00A625D7" w:rsidRDefault="00A625D7" w:rsidP="00A625D7">
      <w:pPr>
        <w:spacing w:after="0"/>
        <w:rPr>
          <w:ins w:id="171" w:author="Gang Li" w:date="2017-04-01T12:37:00Z"/>
          <w:rFonts w:ascii="Times New Roman" w:hAnsi="Times New Roman" w:cs="Times New Roman"/>
          <w:sz w:val="24"/>
          <w:szCs w:val="24"/>
          <w:rPrChange w:id="172" w:author="Gang Li" w:date="2017-04-01T13:13:00Z">
            <w:rPr>
              <w:ins w:id="173" w:author="Gang Li" w:date="2017-04-01T12:37:00Z"/>
            </w:rPr>
          </w:rPrChange>
        </w:rPr>
        <w:pPrChange w:id="174" w:author="Gang Li" w:date="2017-04-01T12:37:00Z">
          <w:pPr>
            <w:pStyle w:val="a5"/>
            <w:numPr>
              <w:numId w:val="2"/>
            </w:numPr>
            <w:ind w:left="360" w:hanging="360"/>
          </w:pPr>
        </w:pPrChange>
      </w:pPr>
    </w:p>
    <w:p w:rsidR="00EA3C37" w:rsidRDefault="00EA3C37" w:rsidP="00C57146">
      <w:pPr>
        <w:pStyle w:val="a5"/>
        <w:numPr>
          <w:ilvl w:val="0"/>
          <w:numId w:val="2"/>
        </w:numPr>
        <w:spacing w:after="0"/>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hint="eastAsia"/>
          <w:sz w:val="24"/>
          <w:szCs w:val="24"/>
        </w:rPr>
        <w:t>a</w:t>
      </w:r>
      <w:r w:rsidRPr="00EA3C37">
        <w:rPr>
          <w:rFonts w:ascii="Times New Roman" w:hAnsi="Times New Roman" w:cs="Times New Roman"/>
          <w:sz w:val="24"/>
          <w:szCs w:val="24"/>
        </w:rPr>
        <w:t xml:space="preserve"> Pang, Dali Zhu,</w:t>
      </w:r>
      <w:r w:rsidRPr="00EA3C37">
        <w:rPr>
          <w:rFonts w:ascii="Times New Roman" w:hAnsi="Times New Roman" w:cs="Times New Roman"/>
          <w:b/>
          <w:i/>
          <w:sz w:val="24"/>
          <w:szCs w:val="24"/>
        </w:rPr>
        <w:t xml:space="preserve"> Gang Li</w:t>
      </w:r>
      <w:r w:rsidRPr="00EA3C37">
        <w:rPr>
          <w:rFonts w:ascii="Times New Roman" w:hAnsi="Times New Roman" w:cs="Times New Roman"/>
          <w:sz w:val="24"/>
          <w:szCs w:val="24"/>
        </w:rPr>
        <w:t xml:space="preserve">, Shaowu Liu. WarnFi: Non-Invasive WiFi-based Abnormal Activity Sensing Using Non-parametric Model. </w:t>
      </w:r>
      <w:r w:rsidRPr="00EA3C37">
        <w:rPr>
          <w:rFonts w:ascii="Times New Roman" w:hAnsi="Times New Roman" w:cs="Times New Roman"/>
          <w:b/>
          <w:sz w:val="24"/>
          <w:szCs w:val="24"/>
          <w:u w:val="single"/>
        </w:rPr>
        <w:t xml:space="preserve">2017 Military Communications Conference </w:t>
      </w:r>
      <w:r w:rsidRPr="009B20BB">
        <w:rPr>
          <w:rFonts w:ascii="Times New Roman" w:hAnsi="Times New Roman" w:cs="Times New Roman"/>
          <w:sz w:val="24"/>
          <w:szCs w:val="24"/>
        </w:rPr>
        <w:t>(2017 MILCOM)</w:t>
      </w:r>
      <w:r w:rsidRPr="00EA3C37">
        <w:rPr>
          <w:rFonts w:ascii="Times New Roman" w:hAnsi="Times New Roman" w:cs="Times New Roman"/>
          <w:b/>
          <w:sz w:val="24"/>
          <w:szCs w:val="24"/>
          <w:u w:val="single"/>
        </w:rPr>
        <w:t>.</w:t>
      </w:r>
      <w:r w:rsidRPr="00EA3C37">
        <w:rPr>
          <w:rFonts w:ascii="Times New Roman" w:hAnsi="Times New Roman" w:cs="Times New Roman"/>
          <w:sz w:val="24"/>
          <w:szCs w:val="24"/>
        </w:rPr>
        <w:t xml:space="preserve"> </w:t>
      </w:r>
      <w:r>
        <w:rPr>
          <w:rFonts w:ascii="Times New Roman" w:hAnsi="Times New Roman" w:cs="Times New Roman"/>
          <w:sz w:val="24"/>
          <w:szCs w:val="24"/>
        </w:rPr>
        <w:t>Baltimore, Maryland, America</w:t>
      </w:r>
      <w:r>
        <w:rPr>
          <w:rFonts w:ascii="Times New Roman" w:hAnsi="Times New Roman" w:cs="Times New Roman" w:hint="eastAsia"/>
          <w:sz w:val="24"/>
          <w:szCs w:val="24"/>
        </w:rPr>
        <w:t xml:space="preserve">, </w:t>
      </w:r>
      <w:r>
        <w:rPr>
          <w:rFonts w:ascii="Times New Roman" w:hAnsi="Times New Roman" w:cs="Times New Roman"/>
          <w:sz w:val="24"/>
          <w:szCs w:val="24"/>
        </w:rPr>
        <w:t>October 23-25, 2017</w:t>
      </w:r>
      <w:r>
        <w:rPr>
          <w:rFonts w:ascii="Times New Roman" w:hAnsi="Times New Roman" w:cs="Times New Roman" w:hint="eastAsia"/>
          <w:sz w:val="24"/>
          <w:szCs w:val="24"/>
        </w:rPr>
        <w:t>.</w:t>
      </w:r>
    </w:p>
    <w:p w:rsidR="00C57146" w:rsidRPr="00DA7261" w:rsidRDefault="00C57146" w:rsidP="00C57146">
      <w:pPr>
        <w:pStyle w:val="a5"/>
        <w:numPr>
          <w:ilvl w:val="0"/>
          <w:numId w:val="2"/>
        </w:numPr>
        <w:spacing w:after="0"/>
        <w:rPr>
          <w:rFonts w:ascii="Times New Roman" w:hAnsi="Times New Roman" w:cs="Times New Roman"/>
          <w:sz w:val="24"/>
          <w:szCs w:val="24"/>
        </w:rPr>
      </w:pPr>
      <w:r w:rsidRPr="00DC3D0E">
        <w:rPr>
          <w:rFonts w:ascii="Times New Roman" w:hAnsi="Times New Roman" w:cs="Times New Roman"/>
          <w:sz w:val="24"/>
          <w:szCs w:val="24"/>
        </w:rPr>
        <w:t xml:space="preserve">Min Li, Yunzheng Liu, Min Yu, </w:t>
      </w:r>
      <w:r w:rsidRPr="00DA7261">
        <w:rPr>
          <w:rFonts w:ascii="Times New Roman" w:hAnsi="Times New Roman" w:cs="Times New Roman"/>
          <w:b/>
          <w:i/>
          <w:sz w:val="24"/>
          <w:szCs w:val="24"/>
        </w:rPr>
        <w:t>Gang Li</w:t>
      </w:r>
      <w:r>
        <w:rPr>
          <w:rFonts w:ascii="Times New Roman" w:hAnsi="Times New Roman" w:cs="Times New Roman"/>
          <w:sz w:val="24"/>
          <w:szCs w:val="24"/>
        </w:rPr>
        <w:t>, Yongjian Wang and Chao Liu.</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 xml:space="preserve">FEPDF: A Robust Feature Extractor for Malicious PDF Detection. </w:t>
      </w:r>
      <w:r w:rsidRPr="00057287">
        <w:rPr>
          <w:rFonts w:ascii="Times New Roman" w:hAnsi="Times New Roman" w:cs="Times New Roman"/>
          <w:b/>
          <w:bCs/>
          <w:sz w:val="24"/>
          <w:szCs w:val="24"/>
          <w:u w:val="single"/>
        </w:rPr>
        <w:t>The 16th IEEE International Conference on Trust, Security and Privacy in Computing and Communications</w:t>
      </w:r>
      <w:r w:rsidRPr="00DC3D0E">
        <w:rPr>
          <w:rFonts w:ascii="Times New Roman" w:hAnsi="Times New Roman" w:cs="Times New Roman"/>
          <w:b/>
          <w:bCs/>
          <w:sz w:val="24"/>
          <w:szCs w:val="24"/>
        </w:rPr>
        <w:t xml:space="preserve"> </w:t>
      </w:r>
      <w:r w:rsidRPr="00057287">
        <w:rPr>
          <w:rFonts w:ascii="Times New Roman" w:hAnsi="Times New Roman" w:cs="Times New Roman"/>
          <w:bCs/>
          <w:sz w:val="24"/>
          <w:szCs w:val="24"/>
        </w:rPr>
        <w:t>(IEEE TrustCom-17)</w:t>
      </w:r>
      <w:r w:rsidRPr="0005728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Sydney, Australia</w:t>
      </w:r>
      <w:r>
        <w:rPr>
          <w:rFonts w:ascii="Times New Roman" w:hAnsi="Times New Roman" w:cs="Times New Roman" w:hint="eastAsia"/>
          <w:sz w:val="24"/>
          <w:szCs w:val="24"/>
        </w:rPr>
        <w:t xml:space="preserve">, </w:t>
      </w:r>
      <w:r w:rsidRPr="00DC3D0E">
        <w:rPr>
          <w:rFonts w:ascii="Times New Roman" w:hAnsi="Times New Roman" w:cs="Times New Roman"/>
          <w:sz w:val="24"/>
          <w:szCs w:val="24"/>
        </w:rPr>
        <w:t>August 1-4,</w:t>
      </w:r>
      <w:r>
        <w:rPr>
          <w:rFonts w:ascii="Times New Roman" w:hAnsi="Times New Roman" w:cs="Times New Roman" w:hint="eastAsia"/>
          <w:sz w:val="24"/>
          <w:szCs w:val="24"/>
        </w:rPr>
        <w:t xml:space="preserve"> 2017.</w:t>
      </w: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Qian Li, Zhichao Wang,</w:t>
      </w:r>
      <w:r w:rsidRPr="00057287">
        <w:rPr>
          <w:rFonts w:ascii="Times New Roman" w:hAnsi="Times New Roman" w:cs="Times New Roman"/>
          <w:b/>
          <w:i/>
          <w:sz w:val="24"/>
          <w:szCs w:val="24"/>
        </w:rPr>
        <w:t xml:space="preserve"> Gang Li</w:t>
      </w:r>
      <w:r w:rsidRPr="00057287">
        <w:rPr>
          <w:rFonts w:ascii="Times New Roman" w:hAnsi="Times New Roman" w:cs="Times New Roman"/>
          <w:sz w:val="24"/>
          <w:szCs w:val="24"/>
        </w:rPr>
        <w:t xml:space="preserve">, Yanan Cao, Gang Xiong, and Li Guo. Learning Robust Low-Rank Approximation for Crowdsourcing on Riemannian Manifold. </w:t>
      </w:r>
      <w:r w:rsidRPr="00057287">
        <w:rPr>
          <w:rFonts w:ascii="Times New Roman" w:hAnsi="Times New Roman" w:cs="Times New Roman"/>
          <w:b/>
          <w:bCs/>
          <w:sz w:val="24"/>
          <w:szCs w:val="24"/>
          <w:u w:val="single"/>
        </w:rPr>
        <w:t xml:space="preserve">International Conference on Computational Science </w:t>
      </w:r>
      <w:r w:rsidRPr="00057287">
        <w:rPr>
          <w:rFonts w:ascii="Times New Roman" w:hAnsi="Times New Roman" w:cs="Times New Roman"/>
          <w:bCs/>
          <w:sz w:val="24"/>
          <w:szCs w:val="24"/>
        </w:rPr>
        <w:t>(ICCS 2017)</w:t>
      </w:r>
      <w:r w:rsidRPr="00057287">
        <w:rPr>
          <w:rFonts w:ascii="Times New Roman" w:hAnsi="Times New Roman" w:cs="Times New Roman" w:hint="eastAsia"/>
          <w:sz w:val="24"/>
          <w:szCs w:val="24"/>
        </w:rPr>
        <w:t>,</w:t>
      </w:r>
      <w:r w:rsidRPr="00057287">
        <w:rPr>
          <w:rFonts w:ascii="Times New Roman" w:hAnsi="Times New Roman" w:cs="Times New Roman"/>
          <w:sz w:val="24"/>
          <w:szCs w:val="24"/>
        </w:rPr>
        <w:t xml:space="preserve"> Zürich, Switzerland</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June 12-14, 2017</w:t>
      </w:r>
      <w:r>
        <w:rPr>
          <w:rFonts w:ascii="Times New Roman" w:hAnsi="Times New Roman" w:cs="Times New Roman" w:hint="eastAsia"/>
          <w:sz w:val="24"/>
          <w:szCs w:val="24"/>
        </w:rPr>
        <w:t>.</w:t>
      </w:r>
    </w:p>
    <w:p w:rsidR="00C57146" w:rsidRDefault="00C57146" w:rsidP="00C57146">
      <w:pPr>
        <w:pStyle w:val="a5"/>
        <w:spacing w:after="0"/>
        <w:ind w:left="360"/>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Dali Zhu, Na Pang,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Shaowu Liu. NotiFi: A Ubiqutious WiFi-based Abno</w:t>
      </w:r>
      <w:r>
        <w:rPr>
          <w:rFonts w:ascii="Times New Roman" w:hAnsi="Times New Roman" w:cs="Times New Roman"/>
          <w:sz w:val="24"/>
          <w:szCs w:val="24"/>
        </w:rPr>
        <w:t>rmal Activity Detection System.</w:t>
      </w:r>
      <w:r w:rsidRPr="00057287">
        <w:rPr>
          <w:rFonts w:ascii="Times New Roman" w:hAnsi="Times New Roman" w:cs="Times New Roman"/>
          <w:sz w:val="24"/>
          <w:szCs w:val="24"/>
        </w:rPr>
        <w:t xml:space="preserve"> </w:t>
      </w:r>
      <w:r w:rsidRPr="00057287">
        <w:rPr>
          <w:rFonts w:ascii="Times New Roman" w:hAnsi="Times New Roman" w:cs="Times New Roman"/>
          <w:b/>
          <w:bCs/>
          <w:sz w:val="24"/>
          <w:szCs w:val="24"/>
          <w:u w:val="single"/>
        </w:rPr>
        <w:t xml:space="preserve">International Joint Conference on Neural Networks </w:t>
      </w:r>
      <w:r w:rsidRPr="00057287">
        <w:rPr>
          <w:rFonts w:ascii="Times New Roman" w:hAnsi="Times New Roman" w:cs="Times New Roman"/>
          <w:bCs/>
          <w:sz w:val="24"/>
          <w:szCs w:val="24"/>
        </w:rPr>
        <w:t>(IJCNN 2017)</w:t>
      </w:r>
      <w:r w:rsidRPr="00057287">
        <w:rPr>
          <w:rFonts w:ascii="Times New Roman" w:hAnsi="Times New Roman" w:cs="Times New Roman" w:hint="eastAsia"/>
          <w:sz w:val="24"/>
          <w:szCs w:val="24"/>
        </w:rPr>
        <w:t>,</w:t>
      </w:r>
      <w:r>
        <w:rPr>
          <w:rFonts w:ascii="Times New Roman" w:hAnsi="Times New Roman" w:cs="Times New Roman"/>
          <w:sz w:val="24"/>
          <w:szCs w:val="24"/>
        </w:rPr>
        <w:t xml:space="preserve"> Anchorage,</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Alaska, USA</w:t>
      </w:r>
      <w:r>
        <w:rPr>
          <w:rFonts w:ascii="Times New Roman" w:hAnsi="Times New Roman" w:cs="Times New Roman" w:hint="eastAsia"/>
          <w:sz w:val="24"/>
          <w:szCs w:val="24"/>
        </w:rPr>
        <w:t xml:space="preserve">, </w:t>
      </w:r>
      <w:r w:rsidRPr="00057287">
        <w:rPr>
          <w:rFonts w:ascii="Times New Roman" w:hAnsi="Times New Roman" w:cs="Times New Roman"/>
          <w:sz w:val="24"/>
          <w:szCs w:val="24"/>
        </w:rPr>
        <w:t>May 14-19, 2017</w:t>
      </w:r>
      <w:r>
        <w:rPr>
          <w:rFonts w:ascii="Times New Roman" w:hAnsi="Times New Roman" w:cs="Times New Roman" w:hint="eastAsia"/>
          <w:sz w:val="24"/>
          <w:szCs w:val="24"/>
        </w:rPr>
        <w:t>.</w:t>
      </w:r>
    </w:p>
    <w:p w:rsidR="00C57146" w:rsidRPr="00057287" w:rsidRDefault="00C57146" w:rsidP="00C57146">
      <w:pPr>
        <w:pStyle w:val="a5"/>
        <w:rPr>
          <w:rFonts w:ascii="Times New Roman" w:hAnsi="Times New Roman" w:cs="Times New Roman"/>
          <w:sz w:val="24"/>
          <w:szCs w:val="24"/>
        </w:rPr>
      </w:pPr>
    </w:p>
    <w:p w:rsidR="00C57146" w:rsidRDefault="00C57146" w:rsidP="00C57146">
      <w:pPr>
        <w:pStyle w:val="a5"/>
        <w:numPr>
          <w:ilvl w:val="0"/>
          <w:numId w:val="2"/>
        </w:numPr>
        <w:spacing w:after="0"/>
        <w:rPr>
          <w:rFonts w:ascii="Times New Roman" w:hAnsi="Times New Roman" w:cs="Times New Roman"/>
          <w:sz w:val="24"/>
          <w:szCs w:val="24"/>
        </w:rPr>
      </w:pPr>
      <w:r w:rsidRPr="00057287">
        <w:rPr>
          <w:rFonts w:ascii="Times New Roman" w:hAnsi="Times New Roman" w:cs="Times New Roman"/>
          <w:sz w:val="24"/>
          <w:szCs w:val="24"/>
        </w:rPr>
        <w:t xml:space="preserve">Elise Wong, Rob Law, </w:t>
      </w:r>
      <w:r w:rsidRPr="00057287">
        <w:rPr>
          <w:rFonts w:ascii="Times New Roman" w:hAnsi="Times New Roman" w:cs="Times New Roman"/>
          <w:b/>
          <w:i/>
          <w:sz w:val="24"/>
          <w:szCs w:val="24"/>
        </w:rPr>
        <w:t>Gang Li</w:t>
      </w:r>
      <w:r w:rsidRPr="00057287">
        <w:rPr>
          <w:rFonts w:ascii="Times New Roman" w:hAnsi="Times New Roman" w:cs="Times New Roman"/>
          <w:sz w:val="24"/>
          <w:szCs w:val="24"/>
        </w:rPr>
        <w:t xml:space="preserve">. Reviewing Geotagging Research in Tourism. </w:t>
      </w:r>
      <w:r w:rsidRPr="00057287">
        <w:rPr>
          <w:rFonts w:ascii="Times New Roman" w:hAnsi="Times New Roman" w:cs="Times New Roman"/>
          <w:b/>
          <w:bCs/>
          <w:sz w:val="24"/>
          <w:szCs w:val="24"/>
          <w:u w:val="single"/>
        </w:rPr>
        <w:t>The 5th International Conference on Sustainble Development</w:t>
      </w:r>
      <w:r w:rsidRPr="00057287">
        <w:rPr>
          <w:rFonts w:ascii="Times New Roman" w:hAnsi="Times New Roman" w:cs="Times New Roman"/>
          <w:bCs/>
          <w:sz w:val="24"/>
          <w:szCs w:val="24"/>
        </w:rPr>
        <w:t xml:space="preserve"> (ICSD 2017)</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Rome, Italy</w:t>
      </w:r>
      <w:r w:rsidRPr="00057287">
        <w:rPr>
          <w:rFonts w:ascii="Times New Roman" w:hAnsi="Times New Roman" w:cs="Times New Roman" w:hint="eastAsia"/>
          <w:sz w:val="24"/>
          <w:szCs w:val="24"/>
        </w:rPr>
        <w:t xml:space="preserve">, </w:t>
      </w:r>
      <w:r w:rsidRPr="00057287">
        <w:rPr>
          <w:rFonts w:ascii="Times New Roman" w:hAnsi="Times New Roman" w:cs="Times New Roman"/>
          <w:sz w:val="24"/>
          <w:szCs w:val="24"/>
        </w:rPr>
        <w:t>September 6-7, 2017</w:t>
      </w:r>
      <w:r>
        <w:rPr>
          <w:rFonts w:ascii="Times New Roman" w:hAnsi="Times New Roman" w:cs="Times New Roman" w:hint="eastAsia"/>
          <w:sz w:val="24"/>
          <w:szCs w:val="24"/>
        </w:rPr>
        <w:t>.</w:t>
      </w:r>
    </w:p>
    <w:p w:rsidR="00C57146" w:rsidRPr="00057287" w:rsidRDefault="00C57146" w:rsidP="00C57146">
      <w:pPr>
        <w:spacing w:after="0"/>
        <w:rPr>
          <w:rFonts w:ascii="Times New Roman" w:hAnsi="Times New Roman" w:cs="Times New Roman"/>
          <w:sz w:val="24"/>
          <w:szCs w:val="24"/>
        </w:rPr>
      </w:pPr>
    </w:p>
    <w:p w:rsidR="00A625D7" w:rsidRPr="00A625D7" w:rsidRDefault="00A625D7" w:rsidP="00A625D7">
      <w:pPr>
        <w:pStyle w:val="a5"/>
        <w:numPr>
          <w:ilvl w:val="0"/>
          <w:numId w:val="2"/>
        </w:numPr>
        <w:spacing w:after="0"/>
        <w:rPr>
          <w:ins w:id="175" w:author="Gang Li" w:date="2017-01-23T20:12:00Z"/>
          <w:rFonts w:ascii="Times New Roman" w:hAnsi="Times New Roman" w:cs="Times New Roman"/>
          <w:sz w:val="24"/>
          <w:szCs w:val="24"/>
          <w:lang w:val="en-US"/>
          <w:rPrChange w:id="176" w:author="Gang Li" w:date="2017-04-01T13:13:00Z">
            <w:rPr>
              <w:ins w:id="177" w:author="Gang Li" w:date="2017-01-23T20:12:00Z"/>
            </w:rPr>
          </w:rPrChange>
        </w:rPr>
        <w:pPrChange w:id="178" w:author="Gang Li" w:date="2017-01-23T20:13:00Z">
          <w:pPr>
            <w:pStyle w:val="a5"/>
            <w:numPr>
              <w:numId w:val="2"/>
            </w:numPr>
            <w:ind w:left="360" w:hanging="360"/>
          </w:pPr>
        </w:pPrChange>
      </w:pPr>
      <w:ins w:id="179" w:author="Gang Li" w:date="2017-01-23T20:12:00Z">
        <w:r w:rsidRPr="00A625D7">
          <w:rPr>
            <w:rFonts w:ascii="Times New Roman" w:hAnsi="Times New Roman" w:cs="Times New Roman"/>
            <w:sz w:val="24"/>
            <w:szCs w:val="24"/>
            <w:rPrChange w:id="180" w:author="Gang Li" w:date="2017-04-01T13:13:00Z">
              <w:rPr/>
            </w:rPrChange>
          </w:rPr>
          <w:t xml:space="preserve">Dali Zhu, Na Pang, </w:t>
        </w:r>
        <w:r w:rsidRPr="00A625D7">
          <w:rPr>
            <w:rFonts w:ascii="Times New Roman" w:hAnsi="Times New Roman" w:cs="Times New Roman"/>
            <w:b/>
            <w:i/>
            <w:sz w:val="24"/>
            <w:szCs w:val="24"/>
            <w:rPrChange w:id="181" w:author="Gang Li" w:date="2017-04-01T13:13:00Z">
              <w:rPr/>
            </w:rPrChange>
          </w:rPr>
          <w:t>Gang Li</w:t>
        </w:r>
        <w:r w:rsidRPr="00A625D7">
          <w:rPr>
            <w:rFonts w:ascii="Times New Roman" w:hAnsi="Times New Roman" w:cs="Times New Roman"/>
            <w:sz w:val="24"/>
            <w:szCs w:val="24"/>
            <w:rPrChange w:id="182" w:author="Gang Li" w:date="2017-04-01T13:13:00Z">
              <w:rPr/>
            </w:rPrChange>
          </w:rPr>
          <w:t>, WenjingRong. Opportunistic Probe: An Efficient Adaptive Detection Model for Collaborative Intrusion Detection.</w:t>
        </w:r>
      </w:ins>
      <w:ins w:id="183" w:author="PC" w:date="2017-04-01T13:22:00Z">
        <w:r w:rsidR="00C57146" w:rsidRPr="005C1A30">
          <w:rPr>
            <w:rFonts w:ascii="Times New Roman" w:hAnsi="Times New Roman" w:cs="Times New Roman"/>
            <w:sz w:val="24"/>
            <w:szCs w:val="24"/>
            <w:lang w:val="en-US"/>
          </w:rPr>
          <w:t xml:space="preserve"> In </w:t>
        </w:r>
      </w:ins>
      <w:r w:rsidR="00C57146" w:rsidRPr="005C1A30">
        <w:rPr>
          <w:rFonts w:ascii="Times New Roman" w:hAnsi="Times New Roman" w:cs="Times New Roman"/>
          <w:sz w:val="24"/>
          <w:szCs w:val="24"/>
          <w:lang w:val="en-US"/>
        </w:rPr>
        <w:t>Xiaofei Liao, Robert Lovas, Xipeng Shen, Ran Zheng, editors</w:t>
      </w:r>
      <w:ins w:id="184" w:author="PC" w:date="2017-04-01T13:23:00Z">
        <w:r w:rsidR="00C57146" w:rsidRPr="005C1A30">
          <w:rPr>
            <w:rFonts w:ascii="Times New Roman" w:hAnsi="Times New Roman" w:cs="Times New Roman"/>
            <w:sz w:val="24"/>
            <w:szCs w:val="24"/>
            <w:lang w:val="en-US"/>
          </w:rPr>
          <w:t xml:space="preserve">, Advances in </w:t>
        </w:r>
        <w:r w:rsidR="00C57146" w:rsidRPr="005C1A30">
          <w:rPr>
            <w:rFonts w:ascii="Times New Roman" w:hAnsi="Times New Roman" w:cs="Times New Roman"/>
            <w:sz w:val="24"/>
            <w:szCs w:val="24"/>
          </w:rPr>
          <w:t>Parallel and Distributed Systems</w:t>
        </w:r>
      </w:ins>
      <w:ins w:id="185" w:author="PC" w:date="2017-04-01T13:24:00Z">
        <w:r w:rsidR="00C57146" w:rsidRPr="005C1A30">
          <w:rPr>
            <w:rFonts w:ascii="Times New Roman" w:eastAsia="宋体" w:hAnsi="Times New Roman" w:cs="Times New Roman"/>
            <w:sz w:val="24"/>
            <w:szCs w:val="24"/>
          </w:rPr>
          <w:t>,</w:t>
        </w:r>
      </w:ins>
      <w:r w:rsidR="00824353">
        <w:rPr>
          <w:rFonts w:ascii="Times New Roman" w:eastAsia="宋体" w:hAnsi="Times New Roman" w:cs="Times New Roman" w:hint="eastAsia"/>
          <w:sz w:val="24"/>
          <w:szCs w:val="24"/>
        </w:rPr>
        <w:t xml:space="preserve"> </w:t>
      </w:r>
      <w:ins w:id="186" w:author="Gang Li" w:date="2017-01-23T20:12:00Z">
        <w:r w:rsidRPr="00A625D7">
          <w:rPr>
            <w:rFonts w:ascii="Times New Roman" w:hAnsi="Times New Roman" w:cs="Times New Roman"/>
            <w:b/>
            <w:sz w:val="24"/>
            <w:szCs w:val="24"/>
            <w:u w:val="single"/>
            <w:rPrChange w:id="187" w:author="Gang Li" w:date="2017-04-01T13:13:00Z">
              <w:rPr/>
            </w:rPrChange>
          </w:rPr>
          <w:t>The 22nd IEEE International Conference on Parallel and Distributed Systems</w:t>
        </w:r>
        <w:r w:rsidRPr="00A625D7">
          <w:rPr>
            <w:rFonts w:ascii="Times New Roman" w:hAnsi="Times New Roman" w:cs="Times New Roman"/>
            <w:sz w:val="24"/>
            <w:szCs w:val="24"/>
            <w:rPrChange w:id="188" w:author="Gang Li" w:date="2017-04-01T13:13:00Z">
              <w:rPr/>
            </w:rPrChange>
          </w:rPr>
          <w:t xml:space="preserve"> (ICPADS2016)</w:t>
        </w:r>
      </w:ins>
      <w:ins w:id="189" w:author="PC" w:date="2017-04-01T13:24:00Z">
        <w:r w:rsidR="00C57146" w:rsidRPr="005C1A30">
          <w:rPr>
            <w:rFonts w:ascii="Times New Roman" w:eastAsia="宋体" w:hAnsi="Times New Roman" w:cs="Times New Roman"/>
            <w:sz w:val="24"/>
            <w:szCs w:val="24"/>
          </w:rPr>
          <w:t>,</w:t>
        </w:r>
      </w:ins>
      <w:r w:rsidR="00D634DC">
        <w:rPr>
          <w:rFonts w:ascii="Times New Roman" w:eastAsia="宋体" w:hAnsi="Times New Roman" w:cs="Times New Roman" w:hint="eastAsia"/>
          <w:sz w:val="24"/>
          <w:szCs w:val="24"/>
        </w:rPr>
        <w:t xml:space="preserve"> </w:t>
      </w:r>
      <w:ins w:id="190" w:author="Gang Li" w:date="2017-04-01T12:35:00Z">
        <w:r w:rsidRPr="00A625D7">
          <w:rPr>
            <w:rFonts w:ascii="Times New Roman" w:hAnsi="Times New Roman" w:cs="Times New Roman"/>
            <w:sz w:val="24"/>
            <w:szCs w:val="24"/>
            <w:rPrChange w:id="191" w:author="Gang Li" w:date="2017-04-01T13:13:00Z">
              <w:rPr/>
            </w:rPrChange>
          </w:rPr>
          <w:t>Wu</w:t>
        </w:r>
      </w:ins>
      <w:r w:rsidR="00D634DC">
        <w:rPr>
          <w:rFonts w:ascii="Times New Roman" w:hAnsi="Times New Roman" w:cs="Times New Roman" w:hint="eastAsia"/>
          <w:sz w:val="24"/>
          <w:szCs w:val="24"/>
        </w:rPr>
        <w:t xml:space="preserve"> </w:t>
      </w:r>
      <w:ins w:id="192" w:author="Gang Li" w:date="2017-04-01T12:35:00Z">
        <w:r w:rsidRPr="00A625D7">
          <w:rPr>
            <w:rFonts w:ascii="Times New Roman" w:hAnsi="Times New Roman" w:cs="Times New Roman"/>
            <w:sz w:val="24"/>
            <w:szCs w:val="24"/>
            <w:rPrChange w:id="193" w:author="Gang Li" w:date="2017-04-01T13:13:00Z">
              <w:rPr/>
            </w:rPrChange>
          </w:rPr>
          <w:t xml:space="preserve">han, Hubei, </w:t>
        </w:r>
      </w:ins>
      <w:r w:rsidR="00C57146" w:rsidRPr="00E01D8F">
        <w:rPr>
          <w:rFonts w:ascii="Times New Roman" w:hAnsi="Times New Roman" w:cs="Times New Roman"/>
          <w:sz w:val="24"/>
          <w:szCs w:val="24"/>
        </w:rPr>
        <w:t xml:space="preserve">China, </w:t>
      </w:r>
      <w:r w:rsidR="00C57146" w:rsidRPr="005C1A30">
        <w:rPr>
          <w:rFonts w:ascii="Times New Roman" w:eastAsia="宋体" w:hAnsi="Times New Roman" w:cs="Times New Roman"/>
          <w:sz w:val="24"/>
          <w:szCs w:val="24"/>
        </w:rPr>
        <w:t>December</w:t>
      </w:r>
      <w:ins w:id="194" w:author="Gang Li" w:date="2017-04-01T12:35:00Z">
        <w:r w:rsidRPr="00A625D7">
          <w:rPr>
            <w:rFonts w:ascii="Times New Roman" w:hAnsi="Times New Roman" w:cs="Times New Roman"/>
            <w:sz w:val="24"/>
            <w:szCs w:val="24"/>
            <w:rPrChange w:id="195" w:author="Gang Li" w:date="2017-04-01T13:13:00Z">
              <w:rPr/>
            </w:rPrChange>
          </w:rPr>
          <w:t xml:space="preserve"> 13-16,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 xml:space="preserve">Proceedings, </w:t>
      </w:r>
      <w:r w:rsidR="00C57146" w:rsidRPr="005C1A30">
        <w:rPr>
          <w:rFonts w:ascii="Times New Roman" w:hAnsi="Times New Roman" w:cs="Times New Roman"/>
          <w:sz w:val="24"/>
          <w:szCs w:val="24"/>
        </w:rPr>
        <w:t xml:space="preserve">ISBN: 9781509044573, </w:t>
      </w:r>
      <w:r w:rsidR="00C57146" w:rsidRPr="005C1A30">
        <w:rPr>
          <w:rFonts w:ascii="Times New Roman" w:hAnsi="Times New Roman" w:cs="Times New Roman"/>
          <w:sz w:val="24"/>
          <w:szCs w:val="24"/>
          <w:lang w:val="en-US"/>
        </w:rPr>
        <w:t>pages 430-437. IEEE, 2016.</w:t>
      </w:r>
    </w:p>
    <w:p w:rsidR="00A625D7" w:rsidRPr="00A625D7" w:rsidRDefault="00A625D7" w:rsidP="00A625D7">
      <w:pPr>
        <w:spacing w:after="0"/>
        <w:rPr>
          <w:ins w:id="196" w:author="Gang Li" w:date="2017-01-23T20:12:00Z"/>
          <w:rFonts w:ascii="Times New Roman" w:hAnsi="Times New Roman" w:cs="Times New Roman"/>
          <w:color w:val="E36C0A" w:themeColor="accent6" w:themeShade="BF"/>
          <w:sz w:val="24"/>
          <w:szCs w:val="24"/>
          <w:rPrChange w:id="197" w:author="Gang Li" w:date="2017-04-01T13:13:00Z">
            <w:rPr>
              <w:ins w:id="198" w:author="Gang Li" w:date="2017-01-23T20:12:00Z"/>
            </w:rPr>
          </w:rPrChange>
        </w:rPr>
        <w:pPrChange w:id="199" w:author="Gang Li" w:date="2017-01-23T20:13:00Z">
          <w:pPr>
            <w:pStyle w:val="a5"/>
            <w:numPr>
              <w:numId w:val="2"/>
            </w:numPr>
            <w:ind w:left="360" w:hanging="360"/>
          </w:pPr>
        </w:pPrChange>
      </w:pPr>
    </w:p>
    <w:p w:rsidR="00A625D7" w:rsidRDefault="00A625D7" w:rsidP="00A625D7">
      <w:pPr>
        <w:pStyle w:val="a5"/>
        <w:numPr>
          <w:ilvl w:val="0"/>
          <w:numId w:val="2"/>
        </w:numPr>
        <w:spacing w:after="0"/>
        <w:rPr>
          <w:rFonts w:ascii="Times New Roman" w:hAnsi="Times New Roman" w:cs="Times New Roman"/>
          <w:sz w:val="24"/>
          <w:szCs w:val="24"/>
        </w:rPr>
        <w:pPrChange w:id="200" w:author="Gang Li" w:date="2017-01-23T20:13:00Z">
          <w:pPr>
            <w:pStyle w:val="a5"/>
            <w:numPr>
              <w:numId w:val="2"/>
            </w:numPr>
            <w:ind w:left="360" w:hanging="360"/>
          </w:pPr>
        </w:pPrChange>
      </w:pPr>
      <w:ins w:id="201" w:author="Gang Li" w:date="2017-01-23T20:12:00Z">
        <w:r w:rsidRPr="00A625D7">
          <w:rPr>
            <w:rFonts w:ascii="Times New Roman" w:hAnsi="Times New Roman" w:cs="Times New Roman"/>
            <w:sz w:val="24"/>
            <w:szCs w:val="24"/>
            <w:rPrChange w:id="202" w:author="Gang Li" w:date="2017-04-01T13:13:00Z">
              <w:rPr/>
            </w:rPrChange>
          </w:rPr>
          <w:t xml:space="preserve">Dali Zhu, Na Pang, </w:t>
        </w:r>
        <w:r w:rsidRPr="00A625D7">
          <w:rPr>
            <w:rFonts w:ascii="Times New Roman" w:hAnsi="Times New Roman" w:cs="Times New Roman"/>
            <w:b/>
            <w:i/>
            <w:sz w:val="24"/>
            <w:szCs w:val="24"/>
            <w:rPrChange w:id="203" w:author="Gang Li" w:date="2017-04-01T13:13:00Z">
              <w:rPr/>
            </w:rPrChange>
          </w:rPr>
          <w:t>Gang Li</w:t>
        </w:r>
        <w:r w:rsidRPr="00A625D7">
          <w:rPr>
            <w:rFonts w:ascii="Times New Roman" w:hAnsi="Times New Roman" w:cs="Times New Roman"/>
            <w:sz w:val="24"/>
            <w:szCs w:val="24"/>
            <w:rPrChange w:id="204" w:author="Gang Li" w:date="2017-04-01T13:13:00Z">
              <w:rPr/>
            </w:rPrChange>
          </w:rPr>
          <w:t>, Shaowu Liu. WiseFi: Activity Localization and Recognition on Commodity Off-the-shelf WiFi Devices.</w:t>
        </w:r>
      </w:ins>
      <w:ins w:id="205" w:author="PC" w:date="2017-04-01T13:36:00Z">
        <w:r w:rsidR="00C57146" w:rsidRPr="005C1A30">
          <w:rPr>
            <w:rFonts w:ascii="Times New Roman" w:eastAsia="宋体" w:hAnsi="Times New Roman" w:cs="Times New Roman"/>
            <w:sz w:val="24"/>
            <w:szCs w:val="24"/>
          </w:rPr>
          <w:t>In jin</w:t>
        </w:r>
      </w:ins>
      <w:ins w:id="206" w:author="PC" w:date="2017-04-01T13:35:00Z">
        <w:r w:rsidR="00C57146" w:rsidRPr="005C1A30">
          <w:rPr>
            <w:rFonts w:ascii="Times New Roman" w:eastAsia="宋体" w:hAnsi="Times New Roman" w:cs="Times New Roman"/>
            <w:sz w:val="24"/>
            <w:szCs w:val="24"/>
          </w:rPr>
          <w:t xml:space="preserve">jun Chen and Laurence T. Yang </w:t>
        </w:r>
      </w:ins>
      <w:ins w:id="207" w:author="PC" w:date="2017-04-01T13:36:00Z">
        <w:r w:rsidR="00C57146" w:rsidRPr="005C1A30">
          <w:rPr>
            <w:rFonts w:ascii="Times New Roman" w:eastAsia="宋体" w:hAnsi="Times New Roman" w:cs="Times New Roman"/>
            <w:sz w:val="24"/>
            <w:szCs w:val="24"/>
            <w:lang w:val="en-US"/>
          </w:rPr>
          <w:t xml:space="preserve">editors, </w:t>
        </w:r>
        <w:r w:rsidR="00C57146" w:rsidRPr="005C1A30">
          <w:rPr>
            <w:rFonts w:ascii="Times New Roman" w:hAnsi="Times New Roman" w:cs="Times New Roman"/>
            <w:sz w:val="24"/>
            <w:szCs w:val="24"/>
            <w:lang w:val="en-US"/>
          </w:rPr>
          <w:t>Advances in</w:t>
        </w:r>
      </w:ins>
      <w:r w:rsidR="00824353">
        <w:rPr>
          <w:rFonts w:ascii="Times New Roman" w:hAnsi="Times New Roman" w:cs="Times New Roman" w:hint="eastAsia"/>
          <w:sz w:val="24"/>
          <w:szCs w:val="24"/>
          <w:lang w:val="en-US"/>
        </w:rPr>
        <w:t xml:space="preserve"> </w:t>
      </w:r>
      <w:ins w:id="208" w:author="PC" w:date="2017-04-01T13:37:00Z">
        <w:r w:rsidR="00C57146" w:rsidRPr="005C1A30">
          <w:rPr>
            <w:rFonts w:ascii="Times New Roman" w:hAnsi="Times New Roman" w:cs="Times New Roman"/>
            <w:sz w:val="24"/>
            <w:szCs w:val="24"/>
          </w:rPr>
          <w:t>High Performance Computing and Communications</w:t>
        </w:r>
        <w:r w:rsidR="00C57146" w:rsidRPr="005C1A30">
          <w:rPr>
            <w:rFonts w:ascii="Times New Roman" w:eastAsia="宋体" w:hAnsi="Times New Roman" w:cs="Times New Roman"/>
            <w:sz w:val="24"/>
            <w:szCs w:val="24"/>
          </w:rPr>
          <w:t xml:space="preserve">, </w:t>
        </w:r>
      </w:ins>
      <w:r w:rsidR="00C57146" w:rsidRPr="005C1A30">
        <w:rPr>
          <w:rFonts w:ascii="Times New Roman" w:hAnsi="Times New Roman" w:cs="Times New Roman"/>
          <w:b/>
          <w:sz w:val="24"/>
          <w:szCs w:val="24"/>
          <w:u w:val="single"/>
        </w:rPr>
        <w:t xml:space="preserve">The </w:t>
      </w:r>
      <w:ins w:id="209" w:author="Gang Li" w:date="2017-01-23T20:12:00Z">
        <w:r w:rsidRPr="00A625D7">
          <w:rPr>
            <w:rFonts w:ascii="Times New Roman" w:hAnsi="Times New Roman" w:cs="Times New Roman"/>
            <w:b/>
            <w:sz w:val="24"/>
            <w:szCs w:val="24"/>
            <w:u w:val="single"/>
            <w:rPrChange w:id="210" w:author="Gang Li" w:date="2017-04-01T13:13:00Z">
              <w:rPr/>
            </w:rPrChange>
          </w:rPr>
          <w:t>18th IEEE International Conference on High Performance Computing and Communications</w:t>
        </w:r>
        <w:r w:rsidRPr="00A625D7">
          <w:rPr>
            <w:rFonts w:ascii="Times New Roman" w:hAnsi="Times New Roman" w:cs="Times New Roman"/>
            <w:sz w:val="24"/>
            <w:szCs w:val="24"/>
            <w:rPrChange w:id="211" w:author="Gang Li" w:date="2017-04-01T13:13:00Z">
              <w:rPr/>
            </w:rPrChange>
          </w:rPr>
          <w:t xml:space="preserve"> (HPCC 2016</w:t>
        </w:r>
      </w:ins>
      <w:r w:rsidR="00C57146" w:rsidRPr="00E01D8F">
        <w:rPr>
          <w:rFonts w:ascii="Times New Roman" w:hAnsi="Times New Roman" w:cs="Times New Roman"/>
          <w:sz w:val="24"/>
          <w:szCs w:val="24"/>
        </w:rPr>
        <w:t>)</w:t>
      </w:r>
      <w:r w:rsidR="00C57146">
        <w:rPr>
          <w:rFonts w:ascii="Times New Roman" w:hAnsi="Times New Roman" w:cs="Times New Roman"/>
          <w:sz w:val="24"/>
          <w:szCs w:val="24"/>
        </w:rPr>
        <w:t>,</w:t>
      </w:r>
      <w:r w:rsidR="00C57146">
        <w:rPr>
          <w:rFonts w:ascii="Times New Roman" w:hAnsi="Times New Roman" w:cs="Times New Roman" w:hint="eastAsia"/>
          <w:sz w:val="24"/>
          <w:szCs w:val="24"/>
        </w:rPr>
        <w:t xml:space="preserve"> </w:t>
      </w:r>
      <w:ins w:id="212" w:author="Gang Li" w:date="2017-04-01T12:36:00Z">
        <w:r w:rsidRPr="00A625D7">
          <w:rPr>
            <w:rFonts w:ascii="Times New Roman" w:hAnsi="Times New Roman" w:cs="Times New Roman"/>
            <w:sz w:val="24"/>
            <w:szCs w:val="24"/>
            <w:rPrChange w:id="213" w:author="Gang Li" w:date="2017-04-01T13:13:00Z">
              <w:rPr/>
            </w:rPrChange>
          </w:rPr>
          <w:t>Sydney, Australia,</w:t>
        </w:r>
      </w:ins>
      <w:r w:rsidR="00C57146">
        <w:rPr>
          <w:rFonts w:ascii="Times New Roman" w:hAnsi="Times New Roman" w:cs="Times New Roman"/>
          <w:sz w:val="24"/>
          <w:szCs w:val="24"/>
        </w:rPr>
        <w:t xml:space="preserve"> </w:t>
      </w:r>
      <w:r w:rsidR="00C57146" w:rsidRPr="00E01D8F">
        <w:rPr>
          <w:rFonts w:ascii="Times New Roman" w:hAnsi="Times New Roman" w:cs="Times New Roman"/>
          <w:sz w:val="24"/>
          <w:szCs w:val="24"/>
        </w:rPr>
        <w:t>December</w:t>
      </w:r>
      <w:ins w:id="214" w:author="Gang Li" w:date="2017-04-01T12:36:00Z">
        <w:r w:rsidRPr="00A625D7">
          <w:rPr>
            <w:rFonts w:ascii="Times New Roman" w:hAnsi="Times New Roman" w:cs="Times New Roman"/>
            <w:sz w:val="24"/>
            <w:szCs w:val="24"/>
            <w:rPrChange w:id="215" w:author="Gang Li" w:date="2017-04-01T13:13:00Z">
              <w:rPr/>
            </w:rPrChange>
          </w:rPr>
          <w:t>12-14, 2016</w:t>
        </w:r>
      </w:ins>
      <w:r w:rsidR="00C57146" w:rsidRPr="005C1A30">
        <w:rPr>
          <w:rFonts w:ascii="Times New Roman" w:hAnsi="Times New Roman" w:cs="Times New Roman"/>
          <w:sz w:val="24"/>
          <w:szCs w:val="24"/>
        </w:rPr>
        <w:t>,</w:t>
      </w:r>
      <w:r w:rsidR="00C57146" w:rsidRPr="005C1A30">
        <w:rPr>
          <w:rFonts w:ascii="Times New Roman" w:hAnsi="Times New Roman" w:cs="Times New Roman"/>
          <w:sz w:val="24"/>
          <w:szCs w:val="24"/>
          <w:lang w:val="en-US"/>
        </w:rPr>
        <w:t xml:space="preserve"> Proceedings, ISBN: 9781509042968, pages </w:t>
      </w:r>
      <w:r w:rsidR="00C57146" w:rsidRPr="005C1A30">
        <w:rPr>
          <w:rFonts w:ascii="Times New Roman" w:eastAsia="宋体" w:hAnsi="Times New Roman" w:cs="Times New Roman"/>
          <w:sz w:val="24"/>
          <w:szCs w:val="24"/>
          <w:lang w:val="en-US"/>
        </w:rPr>
        <w:t>562</w:t>
      </w:r>
      <w:r w:rsidR="00C57146" w:rsidRPr="005C1A30">
        <w:rPr>
          <w:rFonts w:ascii="Times New Roman" w:hAnsi="Times New Roman" w:cs="Times New Roman"/>
          <w:sz w:val="24"/>
          <w:szCs w:val="24"/>
          <w:lang w:val="en-US"/>
        </w:rPr>
        <w:t>–</w:t>
      </w:r>
      <w:r w:rsidR="00C57146" w:rsidRPr="005C1A30">
        <w:rPr>
          <w:rFonts w:ascii="Times New Roman" w:eastAsia="宋体" w:hAnsi="Times New Roman" w:cs="Times New Roman"/>
          <w:sz w:val="24"/>
          <w:szCs w:val="24"/>
          <w:lang w:val="en-US"/>
        </w:rPr>
        <w:t>569</w:t>
      </w:r>
      <w:r w:rsidR="00C57146" w:rsidRPr="005C1A30">
        <w:rPr>
          <w:rFonts w:ascii="Times New Roman" w:hAnsi="Times New Roman" w:cs="Times New Roman"/>
          <w:sz w:val="24"/>
          <w:szCs w:val="24"/>
          <w:lang w:val="en-US"/>
        </w:rPr>
        <w:t xml:space="preserve">. </w:t>
      </w:r>
      <w:r w:rsidR="00C57146" w:rsidRPr="005C1A30">
        <w:rPr>
          <w:rFonts w:ascii="Times New Roman" w:eastAsia="宋体" w:hAnsi="Times New Roman" w:cs="Times New Roman"/>
          <w:sz w:val="24"/>
          <w:szCs w:val="24"/>
          <w:lang w:val="en-US"/>
        </w:rPr>
        <w:t>IEEE</w:t>
      </w:r>
      <w:r w:rsidR="00C57146" w:rsidRPr="005C1A30">
        <w:rPr>
          <w:rFonts w:ascii="Times New Roman" w:hAnsi="Times New Roman" w:cs="Times New Roman"/>
          <w:sz w:val="24"/>
          <w:szCs w:val="24"/>
          <w:lang w:val="en-US"/>
        </w:rPr>
        <w:t>, 2017.</w:t>
      </w:r>
    </w:p>
    <w:p w:rsidR="00C57146" w:rsidRPr="00DC3D0E" w:rsidRDefault="00C57146" w:rsidP="00C57146">
      <w:pPr>
        <w:pStyle w:val="a5"/>
        <w:rPr>
          <w:rFonts w:ascii="Times New Roman" w:hAnsi="Times New Roman" w:cs="Times New Roman"/>
          <w:sz w:val="24"/>
          <w:szCs w:val="24"/>
        </w:rPr>
      </w:pPr>
    </w:p>
    <w:p w:rsidR="00A625D7" w:rsidRDefault="00A625D7" w:rsidP="00A625D7">
      <w:pPr>
        <w:pStyle w:val="a5"/>
        <w:numPr>
          <w:ilvl w:val="0"/>
          <w:numId w:val="2"/>
        </w:numPr>
        <w:spacing w:after="0"/>
        <w:rPr>
          <w:rFonts w:ascii="Times New Roman" w:hAnsi="Times New Roman" w:cs="Times New Roman"/>
          <w:sz w:val="24"/>
          <w:szCs w:val="24"/>
          <w:lang w:val="en-US"/>
        </w:rPr>
        <w:pPrChange w:id="216" w:author="Gang Li" w:date="2017-01-23T20:13:00Z">
          <w:pPr>
            <w:pStyle w:val="a5"/>
            <w:numPr>
              <w:numId w:val="2"/>
            </w:numPr>
            <w:ind w:left="360" w:hanging="360"/>
          </w:pPr>
        </w:pPrChange>
      </w:pPr>
      <w:ins w:id="217" w:author="Gang Li" w:date="2017-01-23T20:12:00Z">
        <w:r w:rsidRPr="00A625D7">
          <w:rPr>
            <w:rFonts w:ascii="Times New Roman" w:hAnsi="Times New Roman" w:cs="Times New Roman"/>
            <w:sz w:val="24"/>
            <w:szCs w:val="24"/>
            <w:rPrChange w:id="218" w:author="Gang Li" w:date="2017-04-01T13:13:00Z">
              <w:rPr/>
            </w:rPrChange>
          </w:rPr>
          <w:t xml:space="preserve">Dali Zhu, Na Pang, </w:t>
        </w:r>
        <w:r w:rsidRPr="00A625D7">
          <w:rPr>
            <w:rFonts w:ascii="Times New Roman" w:hAnsi="Times New Roman" w:cs="Times New Roman"/>
            <w:b/>
            <w:i/>
            <w:sz w:val="24"/>
            <w:szCs w:val="24"/>
            <w:rPrChange w:id="219" w:author="Gang Li" w:date="2017-04-01T13:13:00Z">
              <w:rPr/>
            </w:rPrChange>
          </w:rPr>
          <w:t>Gang Li</w:t>
        </w:r>
        <w:r w:rsidRPr="00A625D7">
          <w:rPr>
            <w:rFonts w:ascii="Times New Roman" w:hAnsi="Times New Roman" w:cs="Times New Roman"/>
            <w:sz w:val="24"/>
            <w:szCs w:val="24"/>
            <w:rPrChange w:id="220" w:author="Gang Li" w:date="2017-04-01T13:13:00Z">
              <w:rPr/>
            </w:rPrChange>
          </w:rPr>
          <w:t xml:space="preserve">, WenjingRong, Zheming Fan. WiN: Non-Invasive Abnormal Activity Detection Leveraging Fine-grained WiFi Signals. </w:t>
        </w:r>
      </w:ins>
      <w:r w:rsidR="00C57146" w:rsidRPr="005C1A30">
        <w:rPr>
          <w:rFonts w:ascii="Times New Roman" w:hAnsi="Times New Roman" w:cs="Times New Roman"/>
          <w:sz w:val="24"/>
          <w:szCs w:val="24"/>
        </w:rPr>
        <w:t xml:space="preserve">In </w:t>
      </w:r>
      <w:r w:rsidR="00C57146" w:rsidRPr="005C1A30">
        <w:rPr>
          <w:rFonts w:ascii="Times New Roman" w:hAnsi="Times New Roman" w:cs="Times New Roman"/>
          <w:sz w:val="24"/>
          <w:szCs w:val="24"/>
          <w:lang w:val="en-US"/>
        </w:rPr>
        <w:t xml:space="preserve">Hai Jin, Nei Kato, Tharam Dillion, Jean-Luc Gaudiot, Jiannong Cao, Albert Zomaya, Geoffrey Fox, MinyiGuo, Raghu Ganti, </w:t>
      </w:r>
      <w:ins w:id="221" w:author="PC" w:date="2017-04-01T13:36:00Z">
        <w:r w:rsidR="00C57146" w:rsidRPr="005C1A30">
          <w:rPr>
            <w:rFonts w:ascii="Times New Roman" w:eastAsia="宋体" w:hAnsi="Times New Roman" w:cs="Times New Roman"/>
            <w:sz w:val="24"/>
            <w:szCs w:val="24"/>
            <w:lang w:val="en-US"/>
          </w:rPr>
          <w:t>editors, Advances in</w:t>
        </w:r>
      </w:ins>
      <w:ins w:id="222" w:author="PC" w:date="2017-04-01T13:52:00Z">
        <w:r w:rsidR="00C57146" w:rsidRPr="005C1A30">
          <w:rPr>
            <w:rFonts w:ascii="Times New Roman" w:hAnsi="Times New Roman" w:cs="Times New Roman"/>
            <w:sz w:val="24"/>
            <w:szCs w:val="24"/>
          </w:rPr>
          <w:t>Parallel and Distributed Processing with Applications</w:t>
        </w:r>
      </w:ins>
      <w:r w:rsidR="00C57146" w:rsidRPr="005C1A30">
        <w:rPr>
          <w:rFonts w:ascii="Times New Roman" w:hAnsi="Times New Roman" w:cs="Times New Roman"/>
          <w:sz w:val="24"/>
          <w:szCs w:val="24"/>
        </w:rPr>
        <w:t xml:space="preserve">, </w:t>
      </w:r>
      <w:ins w:id="223" w:author="PC" w:date="2017-04-01T13:52:00Z">
        <w:r w:rsidR="00C57146" w:rsidRPr="005C1A30">
          <w:rPr>
            <w:rFonts w:ascii="Times New Roman" w:hAnsi="Times New Roman" w:cs="Times New Roman"/>
            <w:b/>
            <w:sz w:val="24"/>
            <w:szCs w:val="24"/>
            <w:u w:val="single"/>
          </w:rPr>
          <w:t xml:space="preserve">The 14th IEEE International Symposium on </w:t>
        </w:r>
        <w:r w:rsidR="00C57146" w:rsidRPr="005C1A30">
          <w:rPr>
            <w:rFonts w:ascii="Times New Roman" w:hAnsi="Times New Roman" w:cs="Times New Roman"/>
            <w:b/>
            <w:sz w:val="24"/>
            <w:szCs w:val="24"/>
            <w:u w:val="single"/>
          </w:rPr>
          <w:lastRenderedPageBreak/>
          <w:t xml:space="preserve">Parallel and Distributed Processing with Applications </w:t>
        </w:r>
        <w:r w:rsidR="00C57146" w:rsidRPr="005C1A30">
          <w:rPr>
            <w:rFonts w:ascii="Times New Roman" w:hAnsi="Times New Roman" w:cs="Times New Roman"/>
            <w:sz w:val="24"/>
            <w:szCs w:val="24"/>
          </w:rPr>
          <w:t>(IEEE TrustCom/BigDataSE/ISPA 2016)</w:t>
        </w:r>
      </w:ins>
      <w:r w:rsidR="00C57146">
        <w:rPr>
          <w:rFonts w:ascii="Times New Roman" w:hAnsi="Times New Roman" w:cs="Times New Roman" w:hint="eastAsia"/>
          <w:sz w:val="24"/>
          <w:szCs w:val="24"/>
        </w:rPr>
        <w:t xml:space="preserve">, </w:t>
      </w:r>
      <w:ins w:id="224" w:author="Gang Li" w:date="2017-01-23T20:12:00Z">
        <w:del w:id="225" w:author="PC" w:date="2017-04-01T13:52:00Z">
          <w:r w:rsidRPr="00A625D7">
            <w:rPr>
              <w:rFonts w:ascii="Times New Roman" w:hAnsi="Times New Roman" w:cs="Times New Roman"/>
              <w:sz w:val="24"/>
              <w:szCs w:val="24"/>
              <w:rPrChange w:id="226" w:author="Gang Li" w:date="2017-04-01T13:13:00Z">
                <w:rPr/>
              </w:rPrChange>
            </w:rPr>
            <w:delText xml:space="preserve"> </w:delText>
          </w:r>
        </w:del>
      </w:ins>
      <w:ins w:id="227" w:author="Gang Li" w:date="2017-04-01T12:36:00Z">
        <w:r w:rsidRPr="00A625D7">
          <w:rPr>
            <w:rFonts w:ascii="Times New Roman" w:hAnsi="Times New Roman" w:cs="Times New Roman"/>
            <w:sz w:val="24"/>
            <w:szCs w:val="24"/>
            <w:rPrChange w:id="228" w:author="Gang Li" w:date="2017-04-01T13:13:00Z">
              <w:rPr/>
            </w:rPrChange>
          </w:rPr>
          <w:t>Tianjin, China,</w:t>
        </w:r>
      </w:ins>
      <w:r w:rsidR="00C57146">
        <w:rPr>
          <w:rFonts w:ascii="Times New Roman" w:hAnsi="Times New Roman" w:cs="Times New Roman" w:hint="eastAsia"/>
          <w:sz w:val="24"/>
          <w:szCs w:val="24"/>
        </w:rPr>
        <w:t xml:space="preserve"> </w:t>
      </w:r>
      <w:ins w:id="229" w:author="Gang Li" w:date="2017-04-01T12:36:00Z">
        <w:r w:rsidRPr="00A625D7">
          <w:rPr>
            <w:rFonts w:ascii="Times New Roman" w:hAnsi="Times New Roman" w:cs="Times New Roman"/>
            <w:sz w:val="24"/>
            <w:szCs w:val="24"/>
            <w:rPrChange w:id="230" w:author="Gang Li" w:date="2017-04-01T13:13:00Z">
              <w:rPr/>
            </w:rPrChange>
          </w:rPr>
          <w:t>August 23-26, 2016</w:t>
        </w:r>
      </w:ins>
      <w:r w:rsidR="00C57146" w:rsidRPr="005C1A30">
        <w:rPr>
          <w:rFonts w:ascii="Times New Roman" w:hAnsi="Times New Roman" w:cs="Times New Roman"/>
          <w:sz w:val="24"/>
          <w:szCs w:val="24"/>
        </w:rPr>
        <w:t xml:space="preserve">, </w:t>
      </w:r>
      <w:r w:rsidR="00C57146" w:rsidRPr="005C1A30">
        <w:rPr>
          <w:rFonts w:ascii="Times New Roman" w:hAnsi="Times New Roman" w:cs="Times New Roman"/>
          <w:sz w:val="24"/>
          <w:szCs w:val="24"/>
          <w:lang w:val="en-US"/>
        </w:rPr>
        <w:t>Proceedings,</w:t>
      </w:r>
      <w:r w:rsidR="00C57146" w:rsidRPr="005C1A30">
        <w:rPr>
          <w:rFonts w:ascii="Times New Roman" w:hAnsi="Times New Roman" w:cs="Times New Roman"/>
          <w:sz w:val="24"/>
          <w:szCs w:val="24"/>
        </w:rPr>
        <w:t xml:space="preserve"> ISBN: 9781509032051, </w:t>
      </w:r>
      <w:r w:rsidR="00C57146" w:rsidRPr="005C1A30">
        <w:rPr>
          <w:rFonts w:ascii="Times New Roman" w:hAnsi="Times New Roman" w:cs="Times New Roman"/>
          <w:sz w:val="24"/>
          <w:szCs w:val="24"/>
          <w:lang w:val="en-US"/>
        </w:rPr>
        <w:t>pages 744-751. IEEE, 2016.</w:t>
      </w:r>
    </w:p>
    <w:p w:rsidR="00C57146" w:rsidRPr="008F11D3" w:rsidRDefault="00C57146" w:rsidP="00C57146">
      <w:pPr>
        <w:spacing w:after="0"/>
        <w:rPr>
          <w:ins w:id="231" w:author="Gang Li" w:date="2017-01-23T20:12:00Z"/>
          <w:rFonts w:ascii="Times New Roman" w:hAnsi="Times New Roman" w:cs="Times New Roman"/>
          <w:sz w:val="24"/>
          <w:szCs w:val="24"/>
          <w:lang w:val="en-US"/>
          <w:rPrChange w:id="232" w:author="PC" w:date="2017-04-01T13:53:00Z">
            <w:rPr>
              <w:ins w:id="233" w:author="Gang Li" w:date="2017-01-23T20:12:00Z"/>
            </w:rPr>
          </w:rPrChange>
        </w:rPr>
      </w:pPr>
    </w:p>
    <w:p w:rsidR="00A625D7" w:rsidRPr="00A625D7" w:rsidRDefault="00A625D7" w:rsidP="00A625D7">
      <w:pPr>
        <w:pStyle w:val="a5"/>
        <w:numPr>
          <w:ilvl w:val="0"/>
          <w:numId w:val="2"/>
        </w:numPr>
        <w:spacing w:after="0"/>
        <w:rPr>
          <w:ins w:id="234" w:author="Gang Li" w:date="2017-01-23T20:12:00Z"/>
          <w:rFonts w:ascii="Times New Roman" w:hAnsi="Times New Roman" w:cs="Times New Roman"/>
          <w:b/>
          <w:bCs/>
          <w:sz w:val="24"/>
          <w:szCs w:val="24"/>
          <w:lang w:val="en-US"/>
          <w:rPrChange w:id="235" w:author="Gang Li" w:date="2017-04-01T13:13:00Z">
            <w:rPr>
              <w:ins w:id="236" w:author="Gang Li" w:date="2017-01-23T20:12:00Z"/>
            </w:rPr>
          </w:rPrChange>
        </w:rPr>
        <w:pPrChange w:id="237" w:author="Gang Li" w:date="2017-01-23T20:13:00Z">
          <w:pPr>
            <w:pStyle w:val="a5"/>
            <w:numPr>
              <w:numId w:val="2"/>
            </w:numPr>
            <w:ind w:left="360" w:hanging="360"/>
          </w:pPr>
        </w:pPrChange>
      </w:pPr>
      <w:ins w:id="238" w:author="Gang Li" w:date="2017-01-23T20:12:00Z">
        <w:r w:rsidRPr="00A625D7">
          <w:rPr>
            <w:rFonts w:ascii="Times New Roman" w:hAnsi="Times New Roman" w:cs="Times New Roman"/>
            <w:sz w:val="24"/>
            <w:szCs w:val="24"/>
            <w:rPrChange w:id="239" w:author="Gang Li" w:date="2017-04-01T13:13:00Z">
              <w:rPr/>
            </w:rPrChange>
          </w:rPr>
          <w:t xml:space="preserve">Qian Li, WenjiaNiu, </w:t>
        </w:r>
        <w:r w:rsidRPr="00A625D7">
          <w:rPr>
            <w:rFonts w:ascii="Times New Roman" w:hAnsi="Times New Roman" w:cs="Times New Roman"/>
            <w:b/>
            <w:i/>
            <w:sz w:val="24"/>
            <w:szCs w:val="24"/>
            <w:rPrChange w:id="240" w:author="Gang Li" w:date="2017-04-01T13:13:00Z">
              <w:rPr/>
            </w:rPrChange>
          </w:rPr>
          <w:t>Gang Li</w:t>
        </w:r>
        <w:r w:rsidRPr="00A625D7">
          <w:rPr>
            <w:rFonts w:ascii="Times New Roman" w:hAnsi="Times New Roman" w:cs="Times New Roman"/>
            <w:sz w:val="24"/>
            <w:szCs w:val="24"/>
            <w:rPrChange w:id="241" w:author="Gang Li" w:date="2017-04-01T13:13:00Z">
              <w:rPr/>
            </w:rPrChange>
          </w:rPr>
          <w:t>. Riemannian Optimization with Subspace Tracking for Low-rank Recovery.</w:t>
        </w:r>
      </w:ins>
      <w:r w:rsidR="00C57146" w:rsidRPr="005C1A30">
        <w:rPr>
          <w:rFonts w:ascii="Times New Roman" w:hAnsi="Times New Roman" w:cs="Times New Roman"/>
          <w:sz w:val="24"/>
          <w:szCs w:val="24"/>
        </w:rPr>
        <w:t>In</w:t>
      </w:r>
      <w:r w:rsidR="00C57146" w:rsidRPr="005C1A30">
        <w:rPr>
          <w:rFonts w:ascii="Times New Roman" w:hAnsi="Times New Roman" w:cs="Times New Roman"/>
          <w:bCs/>
          <w:sz w:val="24"/>
          <w:szCs w:val="24"/>
          <w:lang w:val="en-US"/>
        </w:rPr>
        <w:t xml:space="preserve">Hussein A. Abbass, </w:t>
      </w:r>
      <w:r w:rsidR="00C57146" w:rsidRPr="005C1A30">
        <w:rPr>
          <w:rFonts w:ascii="Times New Roman" w:hAnsi="Times New Roman" w:cs="Times New Roman"/>
          <w:bCs/>
          <w:sz w:val="24"/>
          <w:szCs w:val="24"/>
        </w:rPr>
        <w:t xml:space="preserve">Huanhuan Chen, </w:t>
      </w:r>
      <w:ins w:id="242" w:author="PC" w:date="2017-04-01T13:36:00Z">
        <w:r w:rsidR="00C57146" w:rsidRPr="005C1A30">
          <w:rPr>
            <w:rFonts w:ascii="Times New Roman" w:eastAsia="宋体" w:hAnsi="Times New Roman" w:cs="Times New Roman"/>
            <w:sz w:val="24"/>
            <w:szCs w:val="24"/>
            <w:lang w:val="en-US"/>
          </w:rPr>
          <w:t>editors, Advances in</w:t>
        </w:r>
      </w:ins>
      <w:ins w:id="243" w:author="Gang Li" w:date="2017-01-23T20:12:00Z">
        <w:r w:rsidRPr="00A625D7">
          <w:rPr>
            <w:rFonts w:ascii="Times New Roman" w:eastAsia="宋体" w:hAnsi="Times New Roman" w:cs="Times New Roman"/>
            <w:sz w:val="24"/>
            <w:szCs w:val="24"/>
            <w:rPrChange w:id="244" w:author="Gang Li" w:date="2017-04-01T13:13:00Z">
              <w:rPr/>
            </w:rPrChange>
          </w:rPr>
          <w:t xml:space="preserve">Neural </w:t>
        </w:r>
      </w:ins>
      <w:r w:rsidR="00C57146" w:rsidRPr="00E01D8F">
        <w:rPr>
          <w:rFonts w:ascii="Times New Roman" w:eastAsia="宋体" w:hAnsi="Times New Roman" w:cs="Times New Roman"/>
          <w:sz w:val="24"/>
          <w:szCs w:val="24"/>
        </w:rPr>
        <w:t>Network</w:t>
      </w:r>
      <w:r w:rsidR="00C57146" w:rsidRPr="005C1A30">
        <w:rPr>
          <w:rFonts w:ascii="Times New Roman" w:eastAsia="宋体" w:hAnsi="Times New Roman" w:cs="Times New Roman"/>
          <w:sz w:val="24"/>
          <w:szCs w:val="24"/>
        </w:rPr>
        <w:t xml:space="preserve">, </w:t>
      </w:r>
      <w:r w:rsidR="00C57146" w:rsidRPr="00E01D8F">
        <w:rPr>
          <w:rFonts w:ascii="Times New Roman" w:hAnsi="Times New Roman" w:cs="Times New Roman"/>
          <w:sz w:val="24"/>
          <w:szCs w:val="24"/>
        </w:rPr>
        <w:t>International</w:t>
      </w:r>
      <w:ins w:id="245" w:author="Gang Li" w:date="2017-01-23T20:12:00Z">
        <w:r w:rsidRPr="00A625D7">
          <w:rPr>
            <w:rFonts w:ascii="Times New Roman" w:hAnsi="Times New Roman" w:cs="Times New Roman"/>
            <w:b/>
            <w:sz w:val="24"/>
            <w:szCs w:val="24"/>
            <w:u w:val="single"/>
            <w:rPrChange w:id="246" w:author="Gang Li" w:date="2017-04-01T13:13:00Z">
              <w:rPr/>
            </w:rPrChange>
          </w:rPr>
          <w:t xml:space="preserve"> Joint Conference on Neural Network</w:t>
        </w:r>
        <w:r w:rsidRPr="00A625D7">
          <w:rPr>
            <w:rFonts w:ascii="Times New Roman" w:hAnsi="Times New Roman" w:cs="Times New Roman"/>
            <w:sz w:val="24"/>
            <w:szCs w:val="24"/>
            <w:rPrChange w:id="247" w:author="Gang Li" w:date="2017-04-01T13:13:00Z">
              <w:rPr/>
            </w:rPrChange>
          </w:rPr>
          <w:t xml:space="preserve"> (IJCNN</w:t>
        </w:r>
      </w:ins>
      <w:r w:rsidR="00C57146" w:rsidRPr="005C1A30">
        <w:rPr>
          <w:rFonts w:ascii="Times New Roman" w:hAnsi="Times New Roman" w:cs="Times New Roman"/>
          <w:sz w:val="24"/>
          <w:szCs w:val="24"/>
        </w:rPr>
        <w:t xml:space="preserve"> 2016</w:t>
      </w:r>
      <w:ins w:id="248" w:author="Gang Li" w:date="2017-01-23T20:12:00Z">
        <w:r w:rsidRPr="00A625D7">
          <w:rPr>
            <w:rFonts w:ascii="Times New Roman" w:hAnsi="Times New Roman" w:cs="Times New Roman"/>
            <w:sz w:val="24"/>
            <w:szCs w:val="24"/>
            <w:rPrChange w:id="249" w:author="Gang Li" w:date="2017-04-01T13:13:00Z">
              <w:rPr/>
            </w:rPrChange>
          </w:rPr>
          <w:t>), Vancouver, Canada,July</w:t>
        </w:r>
      </w:ins>
      <w:r w:rsidR="00C57146" w:rsidRPr="005C1A30">
        <w:rPr>
          <w:rFonts w:ascii="Times New Roman" w:hAnsi="Times New Roman" w:cs="Times New Roman"/>
          <w:sz w:val="24"/>
          <w:szCs w:val="24"/>
        </w:rPr>
        <w:t xml:space="preserve"> 24-29</w:t>
      </w:r>
      <w:ins w:id="250" w:author="Gang Li" w:date="2017-01-23T20:12:00Z">
        <w:r w:rsidRPr="00A625D7">
          <w:rPr>
            <w:rFonts w:ascii="Times New Roman" w:hAnsi="Times New Roman" w:cs="Times New Roman"/>
            <w:sz w:val="24"/>
            <w:szCs w:val="24"/>
            <w:rPrChange w:id="251" w:author="Gang Li" w:date="2017-04-01T13:13:00Z">
              <w:rPr/>
            </w:rPrChange>
          </w:rPr>
          <w:t>, 2016,</w:t>
        </w:r>
      </w:ins>
      <w:r w:rsidR="00C57146" w:rsidRPr="005C1A30">
        <w:rPr>
          <w:rFonts w:ascii="Times New Roman" w:hAnsi="Times New Roman" w:cs="Times New Roman"/>
          <w:sz w:val="24"/>
          <w:szCs w:val="24"/>
          <w:lang w:val="en-US"/>
        </w:rPr>
        <w:t xml:space="preserve">Proceedings, ISBN: 9781509006199, pages </w:t>
      </w:r>
      <w:r w:rsidR="00C57146" w:rsidRPr="005C1A30">
        <w:rPr>
          <w:rFonts w:ascii="Times New Roman" w:eastAsia="宋体" w:hAnsi="Times New Roman" w:cs="Times New Roman"/>
          <w:sz w:val="24"/>
          <w:szCs w:val="24"/>
          <w:lang w:val="en-US"/>
        </w:rPr>
        <w:t>3280-3287. IEEE, 2016.</w:t>
      </w:r>
    </w:p>
    <w:bookmarkEnd w:id="167"/>
    <w:bookmarkEnd w:id="168"/>
    <w:p w:rsidR="00A625D7" w:rsidRPr="00A625D7" w:rsidRDefault="00A625D7" w:rsidP="00A625D7">
      <w:pPr>
        <w:autoSpaceDE w:val="0"/>
        <w:autoSpaceDN w:val="0"/>
        <w:adjustRightInd w:val="0"/>
        <w:spacing w:after="0" w:line="240" w:lineRule="auto"/>
        <w:jc w:val="both"/>
        <w:rPr>
          <w:ins w:id="252" w:author="Gang Li" w:date="2017-01-23T20:12:00Z"/>
          <w:rFonts w:ascii="Times New Roman" w:hAnsi="Times New Roman" w:cs="Times New Roman"/>
          <w:sz w:val="24"/>
          <w:szCs w:val="24"/>
          <w:lang w:val="en-US"/>
          <w:rPrChange w:id="253" w:author="Gang Li" w:date="2017-04-01T13:13:00Z">
            <w:rPr>
              <w:ins w:id="254" w:author="Gang Li" w:date="2017-01-23T20:12:00Z"/>
              <w:lang w:val="en-US"/>
            </w:rPr>
          </w:rPrChange>
        </w:rPr>
        <w:pPrChange w:id="255" w:author="Gang Li" w:date="2017-01-23T20:14:00Z">
          <w:pPr>
            <w:pStyle w:val="a5"/>
            <w:numPr>
              <w:numId w:val="2"/>
            </w:numPr>
            <w:autoSpaceDE w:val="0"/>
            <w:autoSpaceDN w:val="0"/>
            <w:adjustRightInd w:val="0"/>
            <w:spacing w:after="0" w:line="240" w:lineRule="auto"/>
            <w:ind w:left="360" w:hanging="360"/>
            <w:jc w:val="both"/>
          </w:pPr>
        </w:pPrChange>
      </w:pPr>
    </w:p>
    <w:p w:rsidR="00C57146" w:rsidRPr="008F11D3"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Truyen Tran, Yuan Jiang. Preference Relation-based Markov Random Fields. </w:t>
      </w:r>
      <w:r w:rsidRPr="005C1A30">
        <w:rPr>
          <w:rFonts w:ascii="Times New Roman" w:eastAsia="宋体" w:hAnsi="Times New Roman" w:cs="Times New Roman"/>
          <w:sz w:val="24"/>
          <w:szCs w:val="24"/>
          <w:lang w:val="en-US"/>
        </w:rPr>
        <w:t xml:space="preserve">In </w:t>
      </w:r>
      <w:r w:rsidRPr="005C1A30">
        <w:rPr>
          <w:rFonts w:ascii="Times New Roman" w:hAnsi="Times New Roman" w:cs="Times New Roman"/>
          <w:sz w:val="24"/>
          <w:szCs w:val="24"/>
        </w:rPr>
        <w:t xml:space="preserve">Holmes G, </w:t>
      </w:r>
      <w:r w:rsidRPr="005C1A30">
        <w:rPr>
          <w:rFonts w:ascii="Times New Roman" w:eastAsia="宋体" w:hAnsi="Times New Roman" w:cs="Times New Roman"/>
          <w:sz w:val="24"/>
          <w:szCs w:val="24"/>
        </w:rPr>
        <w:t>Liu</w:t>
      </w:r>
      <w:r w:rsidRPr="005C1A30">
        <w:rPr>
          <w:rFonts w:ascii="Times New Roman" w:hAnsi="Times New Roman" w:cs="Times New Roman"/>
          <w:sz w:val="24"/>
          <w:szCs w:val="24"/>
        </w:rPr>
        <w:t xml:space="preserve"> T.Y, </w:t>
      </w:r>
      <w:ins w:id="256" w:author="PC" w:date="2017-04-01T13:36:00Z">
        <w:r w:rsidRPr="005C1A30">
          <w:rPr>
            <w:rFonts w:ascii="Times New Roman" w:eastAsia="宋体" w:hAnsi="Times New Roman" w:cs="Times New Roman"/>
            <w:sz w:val="24"/>
            <w:szCs w:val="24"/>
            <w:lang w:val="en-US"/>
          </w:rPr>
          <w:t>editors, Advances in</w:t>
        </w:r>
      </w:ins>
      <w:r>
        <w:rPr>
          <w:rFonts w:ascii="Times New Roman" w:hAnsi="Times New Roman" w:cs="Times New Roman"/>
          <w:sz w:val="24"/>
          <w:szCs w:val="24"/>
          <w:lang w:val="en-US"/>
        </w:rPr>
        <w:t>Machine Learning</w:t>
      </w:r>
      <w:r w:rsidRPr="005C1A30">
        <w:rPr>
          <w:rFonts w:ascii="Times New Roman" w:eastAsia="宋体" w:hAnsi="Times New Roman" w:cs="Times New Roman"/>
          <w:sz w:val="24"/>
          <w:szCs w:val="24"/>
          <w:lang w:val="en-US"/>
        </w:rPr>
        <w:t xml:space="preserve">, </w:t>
      </w:r>
      <w:r w:rsidRPr="005C1A30">
        <w:rPr>
          <w:rFonts w:ascii="Times New Roman" w:eastAsia="宋体" w:hAnsi="Times New Roman" w:cs="Times New Roman"/>
          <w:b/>
          <w:sz w:val="24"/>
          <w:szCs w:val="24"/>
          <w:u w:val="single"/>
          <w:lang w:val="en-US"/>
        </w:rPr>
        <w:t xml:space="preserve">The 7th </w:t>
      </w:r>
      <w:r w:rsidR="00A625D7" w:rsidRPr="00A625D7">
        <w:rPr>
          <w:rFonts w:ascii="Times New Roman" w:hAnsi="Times New Roman" w:cs="Times New Roman"/>
          <w:b/>
          <w:sz w:val="24"/>
          <w:szCs w:val="24"/>
          <w:u w:val="single"/>
          <w:lang w:val="en-US"/>
          <w:rPrChange w:id="257" w:author="Gang Li" w:date="2017-04-01T13:23:00Z">
            <w:rPr>
              <w:rFonts w:ascii="Times New Roman" w:hAnsi="Times New Roman" w:cs="Times New Roman"/>
              <w:sz w:val="24"/>
              <w:szCs w:val="24"/>
              <w:lang w:val="en-US"/>
            </w:rPr>
          </w:rPrChange>
        </w:rPr>
        <w:t>Asian Conference on Machine Learning</w:t>
      </w:r>
      <w:r w:rsidRPr="005C1A30">
        <w:rPr>
          <w:rFonts w:ascii="Times New Roman" w:hAnsi="Times New Roman" w:cs="Times New Roman"/>
          <w:sz w:val="24"/>
          <w:szCs w:val="24"/>
          <w:lang w:val="en-US"/>
        </w:rPr>
        <w:t xml:space="preserve"> (ACML</w:t>
      </w:r>
      <w:r w:rsidRPr="005C1A30">
        <w:rPr>
          <w:rFonts w:ascii="Times New Roman" w:eastAsia="宋体" w:hAnsi="Times New Roman" w:cs="Times New Roman"/>
          <w:sz w:val="24"/>
          <w:szCs w:val="24"/>
          <w:lang w:val="en-US"/>
        </w:rPr>
        <w:t>)</w:t>
      </w:r>
      <w:r>
        <w:rPr>
          <w:rFonts w:ascii="Times New Roman" w:eastAsia="宋体" w:hAnsi="Times New Roman" w:cs="Times New Roman" w:hint="eastAsia"/>
          <w:sz w:val="24"/>
          <w:szCs w:val="24"/>
          <w:lang w:val="en-US"/>
        </w:rPr>
        <w:t>,</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 xml:space="preserve">Hong Kong, China, </w:t>
      </w:r>
      <w:ins w:id="258" w:author="Gang Li" w:date="2017-04-01T12:36:00Z">
        <w:r w:rsidRPr="005C1A30">
          <w:rPr>
            <w:rFonts w:ascii="Times New Roman" w:hAnsi="Times New Roman" w:cs="Times New Roman"/>
            <w:sz w:val="24"/>
            <w:szCs w:val="24"/>
            <w:lang w:val="en-US"/>
          </w:rPr>
          <w:t>November</w:t>
        </w:r>
      </w:ins>
      <w:r w:rsidRPr="005C1A30">
        <w:rPr>
          <w:rFonts w:ascii="Times New Roman" w:eastAsia="宋体" w:hAnsi="Times New Roman" w:cs="Times New Roman"/>
          <w:sz w:val="24"/>
          <w:szCs w:val="24"/>
          <w:lang w:val="en-US"/>
        </w:rPr>
        <w:t xml:space="preserve"> 20-22</w:t>
      </w:r>
      <w:r w:rsidRPr="005C1A30">
        <w:rPr>
          <w:rFonts w:ascii="Times New Roman" w:hAnsi="Times New Roman" w:cs="Times New Roman"/>
          <w:sz w:val="24"/>
          <w:szCs w:val="24"/>
          <w:lang w:val="en-US"/>
        </w:rPr>
        <w:t xml:space="preserve">, 2015, Proceedings, pages </w:t>
      </w:r>
      <w:r w:rsidRPr="005C1A30">
        <w:rPr>
          <w:rFonts w:ascii="Times New Roman" w:eastAsia="宋体" w:hAnsi="Times New Roman" w:cs="Times New Roman"/>
          <w:sz w:val="24"/>
          <w:szCs w:val="24"/>
          <w:lang w:val="en-US"/>
        </w:rPr>
        <w:t>1-16</w:t>
      </w:r>
      <w:r w:rsidRPr="005C1A30">
        <w:rPr>
          <w:rFonts w:ascii="Times New Roman" w:hAnsi="Times New Roman" w:cs="Times New Roman"/>
          <w:sz w:val="24"/>
          <w:szCs w:val="24"/>
          <w:lang w:val="en-US"/>
        </w:rPr>
        <w:t>.</w:t>
      </w:r>
      <w:r w:rsidR="00824353">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JMLR</w:t>
      </w:r>
      <w:r w:rsidRPr="005C1A30">
        <w:rPr>
          <w:rFonts w:ascii="Times New Roman" w:hAnsi="Times New Roman" w:cs="Times New Roman"/>
          <w:sz w:val="24"/>
          <w:szCs w:val="24"/>
          <w:lang w:val="en-US"/>
        </w:rPr>
        <w:t>, 20</w:t>
      </w:r>
      <w:r w:rsidRPr="005C1A30">
        <w:rPr>
          <w:rFonts w:ascii="Times New Roman" w:eastAsia="宋体" w:hAnsi="Times New Roman" w:cs="Times New Roman"/>
          <w:sz w:val="24"/>
          <w:szCs w:val="24"/>
          <w:lang w:val="en-US"/>
        </w:rPr>
        <w:t>16</w:t>
      </w:r>
      <w:r w:rsidRPr="005C1A30">
        <w:rPr>
          <w:rFonts w:ascii="Times New Roman" w:hAnsi="Times New Roman" w:cs="Times New Roman"/>
          <w:sz w:val="24"/>
          <w:szCs w:val="24"/>
          <w:lang w:val="en-US"/>
        </w:rPr>
        <w:t>.</w:t>
      </w:r>
    </w:p>
    <w:bookmarkEnd w:id="169"/>
    <w:bookmarkEnd w:id="170"/>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DA7261" w:rsidRDefault="00C57146" w:rsidP="00C57146">
      <w:pPr>
        <w:pStyle w:val="a5"/>
        <w:numPr>
          <w:ilvl w:val="0"/>
          <w:numId w:val="2"/>
        </w:numPr>
        <w:spacing w:after="0"/>
        <w:rPr>
          <w:rFonts w:ascii="Times New Roman" w:hAnsi="Times New Roman" w:cs="Times New Roman"/>
          <w:sz w:val="24"/>
          <w:szCs w:val="24"/>
        </w:rPr>
      </w:pPr>
      <w:r w:rsidRPr="005C1A30">
        <w:rPr>
          <w:rFonts w:ascii="Times New Roman" w:hAnsi="Times New Roman" w:cs="Times New Roman"/>
          <w:sz w:val="24"/>
          <w:szCs w:val="24"/>
          <w:lang w:val="en-US"/>
        </w:rPr>
        <w:t xml:space="preserve">Qian Li,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etc. Lingo: Linearized Grassmannian Optimization for Nuclear Norm Minimization.In</w:t>
      </w:r>
      <w:r w:rsidRPr="005C1A30">
        <w:rPr>
          <w:rFonts w:ascii="Times New Roman" w:hAnsi="Times New Roman" w:cs="Times New Roman"/>
          <w:sz w:val="24"/>
          <w:szCs w:val="24"/>
        </w:rPr>
        <w:t>James Bailey, Alistair Moffat, Charu C. Aggarwal, Ravi Kumar, and TimosSellis,</w:t>
      </w:r>
      <w:r w:rsidRPr="005C1A30">
        <w:rPr>
          <w:rFonts w:ascii="Times New Roman" w:eastAsia="宋体" w:hAnsi="Times New Roman" w:cs="Times New Roman"/>
          <w:sz w:val="24"/>
          <w:szCs w:val="24"/>
          <w:lang w:val="en-US"/>
        </w:rPr>
        <w:t xml:space="preserve">editors, </w:t>
      </w:r>
      <w:ins w:id="259" w:author="PC" w:date="2017-04-01T13:36:00Z">
        <w:r w:rsidRPr="005C1A30">
          <w:rPr>
            <w:rFonts w:ascii="Times New Roman" w:hAnsi="Times New Roman" w:cs="Times New Roman"/>
            <w:sz w:val="24"/>
            <w:szCs w:val="24"/>
            <w:lang w:val="en-US"/>
          </w:rPr>
          <w:t>Advances in</w:t>
        </w:r>
      </w:ins>
      <w:r>
        <w:rPr>
          <w:rFonts w:ascii="Times New Roman" w:hAnsi="Times New Roman" w:cs="Times New Roman"/>
          <w:sz w:val="24"/>
          <w:szCs w:val="24"/>
          <w:lang w:val="en-US"/>
        </w:rPr>
        <w:t>Information and Knowledge Management</w:t>
      </w:r>
      <w:r w:rsidRPr="005C1A30">
        <w:rPr>
          <w:rFonts w:ascii="Times New Roman" w:hAnsi="Times New Roman" w:cs="Times New Roman"/>
          <w:sz w:val="24"/>
          <w:szCs w:val="24"/>
          <w:lang w:val="en-US"/>
        </w:rPr>
        <w:t xml:space="preserve">, </w:t>
      </w:r>
      <w:r w:rsidR="00A625D7" w:rsidRPr="00A625D7">
        <w:rPr>
          <w:rFonts w:ascii="Times New Roman" w:hAnsi="Times New Roman" w:cs="Times New Roman"/>
          <w:b/>
          <w:sz w:val="24"/>
          <w:szCs w:val="24"/>
          <w:u w:val="single"/>
          <w:lang w:val="en-US"/>
          <w:rPrChange w:id="260" w:author="Gang Li" w:date="2017-04-01T13:24:00Z">
            <w:rPr>
              <w:rFonts w:ascii="Times New Roman" w:hAnsi="Times New Roman" w:cs="Times New Roman"/>
              <w:sz w:val="24"/>
              <w:szCs w:val="24"/>
              <w:lang w:val="en-US"/>
            </w:rPr>
          </w:rPrChange>
        </w:rPr>
        <w:t>The 24th ACM International Conference on Information and Knowledge Management</w:t>
      </w:r>
      <w:r w:rsidRPr="005C1A30">
        <w:rPr>
          <w:rFonts w:ascii="Times New Roman" w:hAnsi="Times New Roman" w:cs="Times New Roman"/>
          <w:sz w:val="24"/>
          <w:szCs w:val="24"/>
          <w:lang w:val="en-US"/>
        </w:rPr>
        <w:t xml:space="preserve"> (CIKM 2015), Melbourne, Australia, October 19-23, 2015, Proceedings, ISBN: 9781450337946, pages </w:t>
      </w:r>
      <w:r w:rsidRPr="005C1A30">
        <w:rPr>
          <w:rFonts w:ascii="Times New Roman" w:eastAsia="宋体" w:hAnsi="Times New Roman" w:cs="Times New Roman"/>
          <w:sz w:val="24"/>
          <w:szCs w:val="24"/>
          <w:lang w:val="en-US"/>
        </w:rPr>
        <w:t>801-809</w:t>
      </w:r>
      <w:r w:rsidRPr="005C1A30">
        <w:rPr>
          <w:rFonts w:ascii="Times New Roman" w:hAnsi="Times New Roman" w:cs="Times New Roman"/>
          <w:sz w:val="24"/>
          <w:szCs w:val="24"/>
          <w:lang w:val="en-US"/>
        </w:rPr>
        <w:t xml:space="preserve">. </w:t>
      </w:r>
      <w:r w:rsidRPr="005C1A30">
        <w:rPr>
          <w:rFonts w:ascii="Times New Roman" w:eastAsia="宋体" w:hAnsi="Times New Roman" w:cs="Times New Roman"/>
          <w:sz w:val="24"/>
          <w:szCs w:val="24"/>
          <w:lang w:val="en-US"/>
        </w:rPr>
        <w:t>ACM</w:t>
      </w:r>
      <w:r w:rsidRPr="005C1A30">
        <w:rPr>
          <w:rFonts w:ascii="Times New Roman" w:hAnsi="Times New Roman" w:cs="Times New Roman"/>
          <w:sz w:val="24"/>
          <w:szCs w:val="24"/>
          <w:lang w:val="en-US"/>
        </w:rPr>
        <w:t>, 2015.</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Ping Xiong, Tianqing Zhu, Lei Pan, 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Privacy Preserving in Location Data Release: A Differential Privacy Approach.</w:t>
      </w:r>
      <w:r w:rsidRPr="005C1A30">
        <w:rPr>
          <w:rFonts w:ascii="Times New Roman" w:eastAsia="宋体" w:hAnsi="Times New Roman" w:cs="Times New Roman"/>
          <w:sz w:val="24"/>
          <w:szCs w:val="24"/>
          <w:lang w:val="en-US"/>
        </w:rPr>
        <w:t xml:space="preserve">In Duc-Nghia Pham, Seong-Bae Park, editors, </w:t>
      </w:r>
      <w:ins w:id="261" w:author="PC" w:date="2017-04-01T13:36:00Z">
        <w:r w:rsidRPr="005C1A30">
          <w:rPr>
            <w:rFonts w:ascii="Times New Roman" w:hAnsi="Times New Roman" w:cs="Times New Roman"/>
            <w:sz w:val="24"/>
            <w:szCs w:val="24"/>
            <w:lang w:val="en-US"/>
          </w:rPr>
          <w:t>Advances in</w:t>
        </w:r>
      </w:ins>
      <w:r w:rsidRPr="005C1A30">
        <w:rPr>
          <w:rFonts w:ascii="Times New Roman" w:hAnsi="Times New Roman" w:cs="Times New Roman"/>
          <w:sz w:val="24"/>
          <w:szCs w:val="24"/>
          <w:lang w:val="en-US"/>
        </w:rPr>
        <w:t>Artificial Intelligence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b/>
          <w:sz w:val="24"/>
          <w:szCs w:val="24"/>
          <w:u w:val="single"/>
          <w:lang w:val="en-US"/>
        </w:rPr>
        <w:t>The 13th Pacific Rim International Conference on Artificial Intelligence</w:t>
      </w:r>
      <w:r w:rsidRPr="005C1A30">
        <w:rPr>
          <w:rFonts w:ascii="Times New Roman" w:hAnsi="Times New Roman" w:cs="Times New Roman"/>
          <w:sz w:val="24"/>
          <w:szCs w:val="24"/>
          <w:lang w:val="en-US"/>
        </w:rPr>
        <w:t xml:space="preserve"> (PRICAI 2014), Gold Coast, Australia, December 1-5, 2014, Proceedings,</w:t>
      </w:r>
      <w:r w:rsidRPr="005C1A30">
        <w:rPr>
          <w:rFonts w:ascii="Times New Roman" w:eastAsia="宋体" w:hAnsi="Times New Roman" w:cs="Times New Roman"/>
          <w:sz w:val="24"/>
          <w:szCs w:val="24"/>
          <w:lang w:val="en-US"/>
        </w:rPr>
        <w:t>Volume 8862 of Lecture Notes in Computer Science, pages 183–195. Springer, 2014.</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sz w:val="24"/>
          <w:szCs w:val="24"/>
          <w:lang w:val="en-US"/>
        </w:rPr>
      </w:pPr>
    </w:p>
    <w:p w:rsidR="00C57146" w:rsidRPr="00CF3F9F"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CF3F9F">
        <w:rPr>
          <w:rFonts w:ascii="Times New Roman" w:hAnsi="Times New Roman" w:cs="Times New Roman"/>
          <w:color w:val="000000" w:themeColor="text1"/>
          <w:sz w:val="24"/>
          <w:szCs w:val="24"/>
          <w:lang w:val="en-US"/>
        </w:rPr>
        <w:t xml:space="preserve">Shaowu Liu, Truyen Tran, </w:t>
      </w:r>
      <w:r w:rsidRPr="00CF3F9F">
        <w:rPr>
          <w:rFonts w:ascii="Times New Roman" w:hAnsi="Times New Roman" w:cs="Times New Roman"/>
          <w:b/>
          <w:i/>
          <w:color w:val="000000" w:themeColor="text1"/>
          <w:sz w:val="24"/>
          <w:szCs w:val="24"/>
          <w:lang w:val="en-US"/>
        </w:rPr>
        <w:t>Gang Li</w:t>
      </w:r>
      <w:r w:rsidRPr="00CF3F9F">
        <w:rPr>
          <w:rFonts w:ascii="Times New Roman" w:hAnsi="Times New Roman" w:cs="Times New Roman"/>
          <w:color w:val="000000" w:themeColor="text1"/>
          <w:sz w:val="24"/>
          <w:szCs w:val="24"/>
          <w:lang w:val="en-US"/>
        </w:rPr>
        <w:t xml:space="preserve">, Yuan Jiang. Ordinal Random Fields for Recommender Systems. In </w:t>
      </w:r>
      <w:hyperlink r:id="rId13" w:tooltip="Browse by Author Name for Phung,D" w:history="1">
        <w:r w:rsidRPr="00CF3F9F">
          <w:rPr>
            <w:rStyle w:val="a6"/>
            <w:rFonts w:ascii="Times New Roman" w:hAnsi="Times New Roman" w:cs="Times New Roman"/>
            <w:color w:val="000000" w:themeColor="text1"/>
            <w:sz w:val="24"/>
            <w:szCs w:val="24"/>
          </w:rPr>
          <w:t>Phung D</w:t>
        </w:r>
      </w:hyperlink>
      <w:r w:rsidRPr="00CF3F9F">
        <w:rPr>
          <w:rFonts w:ascii="Times New Roman" w:hAnsi="Times New Roman" w:cs="Times New Roman"/>
          <w:color w:val="000000" w:themeColor="text1"/>
          <w:sz w:val="24"/>
          <w:szCs w:val="24"/>
        </w:rPr>
        <w:t xml:space="preserve">, </w:t>
      </w:r>
      <w:hyperlink r:id="rId14" w:tooltip="Browse by Author Name for Li,H" w:history="1">
        <w:r w:rsidRPr="00CF3F9F">
          <w:rPr>
            <w:rStyle w:val="a6"/>
            <w:rFonts w:ascii="Times New Roman" w:hAnsi="Times New Roman" w:cs="Times New Roman"/>
            <w:color w:val="000000" w:themeColor="text1"/>
            <w:sz w:val="24"/>
            <w:szCs w:val="24"/>
          </w:rPr>
          <w:t>Li H</w:t>
        </w:r>
      </w:hyperlink>
      <w:r w:rsidRPr="00CF3F9F">
        <w:rPr>
          <w:rFonts w:ascii="Times New Roman" w:hAnsi="Times New Roman" w:cs="Times New Roman"/>
          <w:color w:val="000000" w:themeColor="text1"/>
          <w:sz w:val="24"/>
          <w:szCs w:val="24"/>
          <w:lang w:val="en-US"/>
        </w:rPr>
        <w:t>,</w:t>
      </w:r>
      <w:r w:rsidRPr="00CF3F9F">
        <w:rPr>
          <w:rFonts w:ascii="Times New Roman" w:eastAsia="宋体" w:hAnsi="Times New Roman" w:cs="Times New Roman"/>
          <w:color w:val="000000" w:themeColor="text1"/>
          <w:sz w:val="24"/>
          <w:szCs w:val="24"/>
          <w:lang w:val="en-US"/>
        </w:rPr>
        <w:t xml:space="preserve"> editors, Advances inMachine Learning</w:t>
      </w:r>
      <w:r w:rsidRPr="00CF3F9F">
        <w:rPr>
          <w:rFonts w:ascii="Times New Roman" w:hAnsi="Times New Roman" w:cs="Times New Roman"/>
          <w:color w:val="000000" w:themeColor="text1"/>
          <w:sz w:val="24"/>
          <w:szCs w:val="24"/>
          <w:lang w:val="en-US"/>
        </w:rPr>
        <w:t xml:space="preserve">, </w:t>
      </w:r>
      <w:r w:rsidRPr="00CF3F9F">
        <w:rPr>
          <w:rFonts w:ascii="Times New Roman" w:hAnsi="Times New Roman" w:cs="Times New Roman"/>
          <w:b/>
          <w:color w:val="000000" w:themeColor="text1"/>
          <w:sz w:val="24"/>
          <w:szCs w:val="24"/>
          <w:u w:val="single"/>
          <w:lang w:val="en-US"/>
        </w:rPr>
        <w:t>The 6th Asian Conference on Machine Learning</w:t>
      </w:r>
      <w:r w:rsidRPr="00CF3F9F">
        <w:rPr>
          <w:rFonts w:ascii="Times New Roman" w:hAnsi="Times New Roman" w:cs="Times New Roman"/>
          <w:color w:val="000000" w:themeColor="text1"/>
          <w:sz w:val="24"/>
          <w:szCs w:val="24"/>
          <w:lang w:val="en-US"/>
        </w:rPr>
        <w:t xml:space="preserve"> (ACML 2014), Nha Trang, Vietnam, November 26-28, 2014, Proceedings, </w:t>
      </w:r>
      <w:r w:rsidRPr="00CF3F9F">
        <w:rPr>
          <w:rFonts w:ascii="Times New Roman" w:eastAsia="宋体" w:hAnsi="Times New Roman" w:cs="Times New Roman"/>
          <w:color w:val="000000" w:themeColor="text1"/>
          <w:sz w:val="24"/>
          <w:szCs w:val="24"/>
          <w:lang w:val="en-US"/>
        </w:rPr>
        <w:t>pages 283-298. JMLR, 2014.</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8F11D3"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8F11D3">
        <w:rPr>
          <w:rFonts w:ascii="Times New Roman" w:hAnsi="Times New Roman" w:cs="Times New Roman"/>
          <w:color w:val="000000" w:themeColor="text1"/>
          <w:sz w:val="24"/>
          <w:szCs w:val="24"/>
          <w:lang w:val="en-US"/>
        </w:rPr>
        <w:t xml:space="preserve">GlebBeliakov, </w:t>
      </w:r>
      <w:r w:rsidRPr="008F11D3">
        <w:rPr>
          <w:rFonts w:ascii="Times New Roman" w:hAnsi="Times New Roman" w:cs="Times New Roman"/>
          <w:b/>
          <w:i/>
          <w:color w:val="000000" w:themeColor="text1"/>
          <w:sz w:val="24"/>
          <w:szCs w:val="24"/>
          <w:lang w:val="en-US"/>
        </w:rPr>
        <w:t>Gang Li</w:t>
      </w:r>
      <w:r w:rsidRPr="008F11D3">
        <w:rPr>
          <w:rFonts w:ascii="Times New Roman" w:hAnsi="Times New Roman" w:cs="Times New Roman"/>
          <w:color w:val="000000" w:themeColor="text1"/>
          <w:sz w:val="24"/>
          <w:szCs w:val="24"/>
          <w:lang w:val="en-US"/>
        </w:rPr>
        <w:t xml:space="preserve">, HuyQuan Vu, Tim Wilkin. Fuzzy measures of pixel cluster compactness. </w:t>
      </w:r>
      <w:r w:rsidRPr="008F11D3">
        <w:rPr>
          <w:rFonts w:ascii="Times New Roman" w:eastAsia="宋体" w:hAnsi="Times New Roman" w:cs="Times New Roman"/>
          <w:color w:val="000000" w:themeColor="text1"/>
          <w:sz w:val="24"/>
          <w:szCs w:val="24"/>
          <w:lang w:val="en-US"/>
        </w:rPr>
        <w:t>Advances in</w:t>
      </w:r>
      <w:r w:rsidRPr="008F11D3">
        <w:rPr>
          <w:rFonts w:ascii="Times New Roman" w:hAnsi="Times New Roman" w:cs="Times New Roman"/>
          <w:color w:val="000000" w:themeColor="text1"/>
          <w:sz w:val="24"/>
          <w:szCs w:val="24"/>
          <w:lang w:val="en-US"/>
        </w:rPr>
        <w:t xml:space="preserve"> Fuzzy Systems, </w:t>
      </w:r>
      <w:bookmarkStart w:id="262" w:name="OLE_LINK4"/>
      <w:bookmarkStart w:id="263" w:name="OLE_LINK5"/>
      <w:r w:rsidRPr="008F11D3">
        <w:rPr>
          <w:rFonts w:ascii="Times New Roman" w:hAnsi="Times New Roman" w:cs="Times New Roman"/>
          <w:b/>
          <w:color w:val="000000" w:themeColor="text1"/>
          <w:sz w:val="24"/>
          <w:szCs w:val="24"/>
          <w:u w:val="single"/>
          <w:lang w:val="en-US"/>
        </w:rPr>
        <w:t>IEEE International Conference on Fuzzy Systems</w:t>
      </w:r>
      <w:bookmarkEnd w:id="262"/>
      <w:bookmarkEnd w:id="263"/>
      <w:r w:rsidRPr="008F11D3">
        <w:rPr>
          <w:rFonts w:ascii="Times New Roman" w:hAnsi="Times New Roman" w:cs="Times New Roman"/>
          <w:color w:val="000000" w:themeColor="text1"/>
          <w:sz w:val="24"/>
          <w:szCs w:val="24"/>
          <w:lang w:val="en-US"/>
        </w:rPr>
        <w:t xml:space="preserve"> (FUZZ-IEEE), Beijing, China, July 6-11, 2014,Proceedings, </w:t>
      </w:r>
      <w:r w:rsidRPr="008F11D3">
        <w:rPr>
          <w:rFonts w:ascii="Times New Roman" w:eastAsia="宋体" w:hAnsi="Times New Roman" w:cs="Times New Roman"/>
          <w:color w:val="000000" w:themeColor="text1"/>
          <w:sz w:val="24"/>
          <w:szCs w:val="24"/>
          <w:lang w:val="en-US"/>
        </w:rPr>
        <w:t xml:space="preserve">pages1104-1111, IEEE, 2014. </w:t>
      </w:r>
    </w:p>
    <w:p w:rsidR="00C57146" w:rsidRPr="005C1A30" w:rsidRDefault="00C57146" w:rsidP="00C57146">
      <w:pPr>
        <w:pStyle w:val="1"/>
        <w:autoSpaceDE w:val="0"/>
        <w:autoSpaceDN w:val="0"/>
        <w:adjustRightInd w:val="0"/>
        <w:spacing w:after="0" w:line="240" w:lineRule="auto"/>
        <w:jc w:val="both"/>
        <w:rPr>
          <w:rFonts w:ascii="Times New Roman" w:hAnsi="Times New Roman" w:cs="Times New Roman"/>
          <w:color w:val="FF0000"/>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bookmarkStart w:id="264" w:name="OLE_LINK31"/>
      <w:bookmarkStart w:id="265" w:name="OLE_LINK32"/>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Ping Xiong, and Cao Yuan. Deferentially Private Tagging Recommendation Based on Topic Model. </w:t>
      </w:r>
      <w:r w:rsidRPr="005C1A30">
        <w:rPr>
          <w:rFonts w:ascii="Times New Roman" w:eastAsia="宋体" w:hAnsi="Times New Roman" w:cs="Times New Roman"/>
          <w:sz w:val="24"/>
          <w:szCs w:val="24"/>
          <w:lang w:val="en-US"/>
        </w:rPr>
        <w:t>I</w:t>
      </w:r>
      <w:r w:rsidRPr="005C1A30">
        <w:rPr>
          <w:rFonts w:ascii="Times New Roman" w:hAnsi="Times New Roman" w:cs="Times New Roman"/>
          <w:sz w:val="24"/>
          <w:szCs w:val="24"/>
          <w:lang w:val="en-US"/>
        </w:rPr>
        <w:t xml:space="preserve">n Vincent S. Tseng, TuBao Ho, Zhi-Hua Zhou, Arbee L.P. Chen, and Hung-Yu Kao, </w:t>
      </w:r>
      <w:r w:rsidRPr="005C1A30">
        <w:rPr>
          <w:rFonts w:ascii="Times New Roman" w:eastAsia="宋体" w:hAnsi="Times New Roman" w:cs="Times New Roman"/>
          <w:sz w:val="24"/>
          <w:szCs w:val="24"/>
          <w:lang w:val="en-US"/>
        </w:rPr>
        <w:t xml:space="preserve">editors, Advances in Knowledge Discovery and Data Mining, </w:t>
      </w:r>
      <w:r w:rsidRPr="005C1A30">
        <w:rPr>
          <w:rFonts w:ascii="Times New Roman" w:hAnsi="Times New Roman" w:cs="Times New Roman"/>
          <w:b/>
          <w:sz w:val="24"/>
          <w:szCs w:val="24"/>
          <w:u w:val="single"/>
          <w:lang w:val="en-US"/>
        </w:rPr>
        <w:t>The 18th Pacific-Asia Conference on Knowledge Discovery and Data Mining</w:t>
      </w:r>
      <w:r w:rsidRPr="005C1A30">
        <w:rPr>
          <w:rFonts w:ascii="Times New Roman" w:hAnsi="Times New Roman" w:cs="Times New Roman"/>
          <w:sz w:val="24"/>
          <w:szCs w:val="24"/>
          <w:lang w:val="en-US"/>
        </w:rPr>
        <w:t xml:space="preserve"> (PAKDD 2014), Tainan, Taiwan, May 13-16, 2014, Proceedings, Volume 8443 of Lecture Notes in Computer Science</w:t>
      </w:r>
      <w:r w:rsidRPr="005C1A30">
        <w:rPr>
          <w:rFonts w:ascii="Times New Roman" w:eastAsia="宋体" w:hAnsi="Times New Roman" w:cs="Times New Roman"/>
          <w:sz w:val="24"/>
          <w:szCs w:val="24"/>
          <w:lang w:val="en-US"/>
        </w:rPr>
        <w:t>, pages557</w:t>
      </w:r>
      <w:r w:rsidRPr="005C1A30">
        <w:rPr>
          <w:rFonts w:ascii="Times New Roman" w:hAnsi="Times New Roman" w:cs="Times New Roman"/>
          <w:sz w:val="24"/>
          <w:szCs w:val="24"/>
          <w:lang w:val="en-US"/>
        </w:rPr>
        <w:t>–</w:t>
      </w:r>
      <w:r w:rsidRPr="005C1A30">
        <w:rPr>
          <w:rFonts w:ascii="Times New Roman" w:eastAsia="宋体" w:hAnsi="Times New Roman" w:cs="Times New Roman"/>
          <w:sz w:val="24"/>
          <w:szCs w:val="24"/>
          <w:lang w:val="en-US"/>
        </w:rPr>
        <w:t>568</w:t>
      </w:r>
      <w:bookmarkEnd w:id="264"/>
      <w:bookmarkEnd w:id="265"/>
      <w:r w:rsidRPr="005C1A30">
        <w:rPr>
          <w:rFonts w:ascii="Times New Roman" w:eastAsia="宋体" w:hAnsi="Times New Roman" w:cs="Times New Roman"/>
          <w:sz w:val="24"/>
          <w:szCs w:val="24"/>
          <w:lang w:val="en-US"/>
        </w:rPr>
        <w:t xml:space="preserve">. Springer, 2014. </w:t>
      </w: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Wanlei Zhou. (2013). Recommendation Techniques Based on Off-Line Data Processing a Multifaceted Survey.In Yi Pan, Wanlei Zhou, Hai Zhuge, </w:t>
      </w:r>
      <w:r w:rsidRPr="005C1A30">
        <w:rPr>
          <w:rFonts w:ascii="Times New Roman" w:eastAsia="宋体" w:hAnsi="Times New Roman" w:cs="Times New Roman"/>
          <w:sz w:val="24"/>
          <w:szCs w:val="24"/>
          <w:lang w:val="en-US"/>
        </w:rPr>
        <w:t xml:space="preserve">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w:t>
      </w:r>
      <w:r w:rsidRPr="005C1A30">
        <w:rPr>
          <w:rFonts w:ascii="Times New Roman" w:hAnsi="Times New Roman" w:cs="Times New Roman"/>
          <w:sz w:val="24"/>
          <w:szCs w:val="24"/>
          <w:lang w:val="en-US"/>
        </w:rPr>
        <w:t xml:space="preserve">Semantics, Knowledge and Grids, </w:t>
      </w:r>
      <w:r w:rsidRPr="005C1A30">
        <w:rPr>
          <w:rFonts w:ascii="Times New Roman" w:hAnsi="Times New Roman" w:cs="Times New Roman"/>
          <w:b/>
          <w:sz w:val="24"/>
          <w:szCs w:val="24"/>
          <w:u w:val="single"/>
          <w:lang w:val="en-US"/>
        </w:rPr>
        <w:t>The9th International Conference on Semantics, Knowledge and Grids</w:t>
      </w:r>
      <w:r w:rsidRPr="005C1A30">
        <w:rPr>
          <w:rFonts w:ascii="Times New Roman" w:hAnsi="Times New Roman" w:cs="Times New Roman"/>
          <w:sz w:val="24"/>
          <w:szCs w:val="24"/>
          <w:lang w:val="en-US"/>
        </w:rPr>
        <w:t xml:space="preserve"> (SKG 2013), Beijing, China, October 3-4, 2013, Proceedings, ISBN: 9781479930128, pages 6-13,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3A5955" w:rsidRDefault="00C57146" w:rsidP="00C57146">
      <w:pPr>
        <w:pStyle w:val="1"/>
        <w:numPr>
          <w:ilvl w:val="0"/>
          <w:numId w:val="2"/>
        </w:numPr>
        <w:autoSpaceDE w:val="0"/>
        <w:autoSpaceDN w:val="0"/>
        <w:adjustRightInd w:val="0"/>
        <w:spacing w:after="0" w:line="240" w:lineRule="auto"/>
        <w:jc w:val="both"/>
        <w:rPr>
          <w:rFonts w:ascii="Times New Roman" w:eastAsia="宋体" w:hAnsi="Times New Roman" w:cs="Times New Roman"/>
          <w:sz w:val="24"/>
          <w:szCs w:val="24"/>
          <w:lang w:val="en-US"/>
        </w:rPr>
      </w:pPr>
      <w:r w:rsidRPr="005C1A30">
        <w:rPr>
          <w:rFonts w:ascii="Times New Roman" w:hAnsi="Times New Roman" w:cs="Times New Roman"/>
          <w:sz w:val="24"/>
          <w:szCs w:val="24"/>
          <w:lang w:val="en-US"/>
        </w:rPr>
        <w:t xml:space="preserve">VeelashaMoonsamy, JiaRong, Shaowu Liu,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Contrasting permission patterns between clean and malicious android applications. </w:t>
      </w:r>
      <w:r w:rsidRPr="005C1A30">
        <w:rPr>
          <w:rFonts w:ascii="Times New Roman" w:eastAsia="宋体" w:hAnsi="Times New Roman" w:cs="Times New Roman"/>
          <w:sz w:val="24"/>
          <w:szCs w:val="24"/>
          <w:lang w:val="en-US"/>
        </w:rPr>
        <w:t xml:space="preserve">In Tanveer Zia, Albert Zomaya, Vijay Varadharajan, and Morley Mao, editors, </w:t>
      </w:r>
      <w:r w:rsidRPr="005C1A30">
        <w:rPr>
          <w:rFonts w:ascii="Times New Roman" w:hAnsi="Times New Roman" w:cs="Times New Roman"/>
          <w:sz w:val="24"/>
          <w:szCs w:val="24"/>
          <w:lang w:val="en-US"/>
        </w:rPr>
        <w:t>Advanced</w:t>
      </w:r>
      <w:r w:rsidRPr="005C1A30">
        <w:rPr>
          <w:rFonts w:ascii="Times New Roman" w:eastAsia="宋体" w:hAnsi="Times New Roman" w:cs="Times New Roman"/>
          <w:sz w:val="24"/>
          <w:szCs w:val="24"/>
          <w:lang w:val="en-US"/>
        </w:rPr>
        <w:t xml:space="preserve"> in Security and Privacy in Communication Networks, </w:t>
      </w:r>
      <w:r w:rsidRPr="005C1A30">
        <w:rPr>
          <w:rFonts w:ascii="Times New Roman" w:hAnsi="Times New Roman" w:cs="Times New Roman"/>
          <w:b/>
          <w:sz w:val="24"/>
          <w:szCs w:val="24"/>
          <w:u w:val="single"/>
          <w:lang w:val="en-US"/>
        </w:rPr>
        <w:t>The 9th International Conference on Security and Privacy in Communication Networks</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Sydney, NSW Australia,</w:t>
      </w:r>
      <w:r w:rsidRPr="005C1A30">
        <w:rPr>
          <w:rFonts w:ascii="Times New Roman" w:hAnsi="Times New Roman" w:cs="Times New Roman"/>
          <w:sz w:val="24"/>
          <w:szCs w:val="24"/>
          <w:lang w:val="en-US"/>
        </w:rPr>
        <w:t xml:space="preserve"> September 25-28, 2013, Proceedings, </w:t>
      </w:r>
      <w:r w:rsidRPr="005C1A30">
        <w:rPr>
          <w:rFonts w:ascii="Times New Roman" w:eastAsia="宋体" w:hAnsi="Times New Roman" w:cs="Times New Roman"/>
          <w:sz w:val="24"/>
          <w:szCs w:val="24"/>
          <w:lang w:val="en-US"/>
        </w:rPr>
        <w:t xml:space="preserve">Volume 127 of Lecture Notes of the Institute for Computer Sciences, Social Informatics and Telecommunications Engineering, </w:t>
      </w:r>
      <w:r w:rsidRPr="005C1A30">
        <w:rPr>
          <w:rFonts w:ascii="Times New Roman" w:hAnsi="Times New Roman" w:cs="Times New Roman"/>
          <w:sz w:val="24"/>
          <w:szCs w:val="24"/>
          <w:lang w:val="en-US"/>
        </w:rPr>
        <w:t>pages 69–85. Springer, 2013.</w:t>
      </w:r>
    </w:p>
    <w:p w:rsidR="00C57146" w:rsidRPr="005C1A30" w:rsidRDefault="00C57146" w:rsidP="00C57146">
      <w:pPr>
        <w:pStyle w:val="1"/>
        <w:autoSpaceDE w:val="0"/>
        <w:autoSpaceDN w:val="0"/>
        <w:adjustRightInd w:val="0"/>
        <w:spacing w:after="0" w:line="240" w:lineRule="auto"/>
        <w:jc w:val="both"/>
        <w:rPr>
          <w:rFonts w:ascii="Times New Roman" w:eastAsia="宋体"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AdaM: Adaptive-maximum imputation for neighborhood-based collaborative filtering. In</w:t>
      </w:r>
      <w:r>
        <w:rPr>
          <w:rFonts w:ascii="Times New Roman" w:hAnsi="Times New Roman" w:cs="Times New Roman"/>
          <w:sz w:val="24"/>
          <w:szCs w:val="24"/>
        </w:rPr>
        <w:t>TanselÖ</w:t>
      </w:r>
      <w:r w:rsidRPr="005C1A30">
        <w:rPr>
          <w:rFonts w:ascii="Times New Roman" w:hAnsi="Times New Roman" w:cs="Times New Roman"/>
          <w:sz w:val="24"/>
          <w:szCs w:val="24"/>
        </w:rPr>
        <w:t>zyer, Peter Carrington, Ee-Peng LIM,</w:t>
      </w:r>
      <w:r w:rsidRPr="005C1A30">
        <w:rPr>
          <w:rFonts w:ascii="Times New Roman" w:eastAsia="宋体" w:hAnsi="Times New Roman" w:cs="Times New Roman"/>
          <w:sz w:val="24"/>
          <w:szCs w:val="24"/>
          <w:lang w:val="en-US"/>
        </w:rPr>
        <w:t xml:space="preserve">editors, Advanced in Social Networks Analysis and Mining,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(ASONAM 2013)</w:t>
      </w:r>
      <w:r w:rsidRPr="005C1A30">
        <w:rPr>
          <w:rFonts w:ascii="Times New Roman" w:hAnsi="Times New Roman" w:cs="Times New Roman"/>
          <w:sz w:val="24"/>
          <w:szCs w:val="24"/>
          <w:lang w:val="en-US"/>
        </w:rPr>
        <w:t xml:space="preserve">, Proceedings, ISBN: 9781450322409, </w:t>
      </w:r>
      <w:r w:rsidR="00824353">
        <w:rPr>
          <w:rFonts w:ascii="Times New Roman" w:hAnsi="Times New Roman" w:cs="Times New Roman"/>
          <w:sz w:val="24"/>
          <w:szCs w:val="24"/>
          <w:lang w:val="en-US"/>
        </w:rPr>
        <w:t>pages 628–635</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ACM,</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Wanlei Zhou. Top-n recommendations by learning user preference dynamics.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 JoergSiekmann,</w:t>
      </w:r>
      <w:r w:rsidRPr="005C1A30">
        <w:rPr>
          <w:rFonts w:ascii="Times New Roman" w:eastAsia="宋体" w:hAnsi="Times New Roman" w:cs="Times New Roman"/>
          <w:sz w:val="24"/>
          <w:szCs w:val="24"/>
          <w:lang w:val="en-US"/>
        </w:rPr>
        <w:t>editors,Advances in Knowledge Discovery and Data Mining,</w:t>
      </w:r>
      <w:r w:rsidRPr="005C1A30">
        <w:rPr>
          <w:rFonts w:ascii="Times New Roman" w:hAnsi="Times New Roman" w:cs="Times New Roman"/>
          <w:b/>
          <w:sz w:val="24"/>
          <w:szCs w:val="24"/>
          <w:u w:val="single"/>
          <w:lang w:val="en-US"/>
        </w:rPr>
        <w:t>The 17th Pacific-Asia Conference on Knowledge Discovery and Data Mining</w:t>
      </w:r>
      <w:r w:rsidRPr="005C1A30">
        <w:rPr>
          <w:rFonts w:ascii="Times New Roman" w:hAnsi="Times New Roman" w:cs="Times New Roman"/>
          <w:sz w:val="24"/>
          <w:szCs w:val="24"/>
          <w:lang w:val="en-US"/>
        </w:rPr>
        <w:t>, Gold Coast Australia, April 14-17, 2013, Proceedings,</w:t>
      </w:r>
      <w:r w:rsidRPr="005C1A30">
        <w:rPr>
          <w:rFonts w:ascii="Times New Roman" w:eastAsia="宋体" w:hAnsi="Times New Roman" w:cs="Times New Roman"/>
          <w:sz w:val="24"/>
          <w:szCs w:val="24"/>
          <w:lang w:val="en-US"/>
        </w:rPr>
        <w:t xml:space="preserve">Volume 7819 of Lecture Notes in Computer Science, </w:t>
      </w:r>
      <w:r w:rsidR="00824353">
        <w:rPr>
          <w:rFonts w:ascii="Times New Roman" w:hAnsi="Times New Roman" w:cs="Times New Roman"/>
          <w:sz w:val="24"/>
          <w:szCs w:val="24"/>
          <w:lang w:val="en-US"/>
        </w:rPr>
        <w:t>pages 390–401</w:t>
      </w:r>
      <w:r w:rsidR="00824353">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MenikTissera, 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Lynn Batten. Information discovery in multi- dimensional wireless sensor networks. In Ki-Hyung Kim, MyungsikYoo,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information Networking,</w:t>
      </w:r>
      <w:r w:rsidRPr="005C1A30">
        <w:rPr>
          <w:rFonts w:ascii="Times New Roman" w:hAnsi="Times New Roman" w:cs="Times New Roman"/>
          <w:b/>
          <w:sz w:val="24"/>
          <w:szCs w:val="24"/>
          <w:u w:val="single"/>
          <w:lang w:val="en-US"/>
        </w:rPr>
        <w:t>The 27th International Conference on information Networking</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ICOIN 2013)</w:t>
      </w:r>
      <w:r w:rsidRPr="005C1A30">
        <w:rPr>
          <w:rFonts w:ascii="Times New Roman" w:hAnsi="Times New Roman" w:cs="Times New Roman"/>
          <w:sz w:val="24"/>
          <w:szCs w:val="24"/>
          <w:lang w:val="en-US"/>
        </w:rPr>
        <w:t xml:space="preserve">, Bangkok, Thailand, January 27-30, 2013, </w:t>
      </w:r>
      <w:r w:rsidRPr="005C1A30">
        <w:rPr>
          <w:rFonts w:ascii="Times New Roman" w:eastAsia="宋体" w:hAnsi="Times New Roman" w:cs="Times New Roman"/>
          <w:sz w:val="24"/>
          <w:szCs w:val="24"/>
          <w:lang w:val="en-US"/>
        </w:rPr>
        <w:t xml:space="preserve">Proceedings, ISBN: 9781467357401, </w:t>
      </w:r>
      <w:r w:rsidR="00824353">
        <w:rPr>
          <w:rFonts w:ascii="Times New Roman" w:hAnsi="Times New Roman" w:cs="Times New Roman"/>
          <w:sz w:val="24"/>
          <w:szCs w:val="24"/>
          <w:lang w:val="en-US"/>
        </w:rPr>
        <w:t>pages 54–59</w:t>
      </w:r>
      <w:r w:rsidR="00824353">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color w:val="E36C0A" w:themeColor="accent6" w:themeShade="BF"/>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Yongli Ren, Wanlei Zhou, and Ping Xiong. Differential privacy for neighborhood-based collaborative filtering. In</w:t>
      </w:r>
      <w:r w:rsidRPr="005C1A30">
        <w:rPr>
          <w:rFonts w:ascii="Times New Roman" w:hAnsi="Times New Roman" w:cs="Times New Roman"/>
          <w:sz w:val="24"/>
          <w:szCs w:val="24"/>
        </w:rPr>
        <w:t xml:space="preserve">Tansel Ö zyer, Peter Carrington, Ee-Peng LIM, </w:t>
      </w:r>
      <w:r w:rsidRPr="005C1A30">
        <w:rPr>
          <w:rFonts w:ascii="Times New Roman" w:eastAsia="宋体" w:hAnsi="Times New Roman" w:cs="Times New Roman"/>
          <w:sz w:val="24"/>
          <w:szCs w:val="24"/>
          <w:lang w:val="en-US"/>
        </w:rPr>
        <w:t>editors, Advanced in Social Networks Analysis and Mining,</w:t>
      </w:r>
      <w:r w:rsidR="00824353">
        <w:rPr>
          <w:rFonts w:ascii="Times New Roman" w:eastAsia="宋体"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2013 IEEE/ACM International Conference on Advances in Social Networks Analysis and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(ASONAM 2013), Niagara Falls, Canada, August 25-28, 2013, </w:t>
      </w:r>
      <w:r w:rsidRPr="005C1A30">
        <w:rPr>
          <w:rFonts w:ascii="Times New Roman" w:eastAsia="宋体" w:hAnsi="Times New Roman" w:cs="Times New Roman"/>
          <w:sz w:val="24"/>
          <w:szCs w:val="24"/>
          <w:lang w:val="en-US"/>
        </w:rPr>
        <w:t xml:space="preserve">Proceedings, ISBN: 9781450322409, </w:t>
      </w:r>
      <w:r w:rsidRPr="005C1A30">
        <w:rPr>
          <w:rFonts w:ascii="Times New Roman" w:hAnsi="Times New Roman" w:cs="Times New Roman"/>
          <w:sz w:val="24"/>
          <w:szCs w:val="24"/>
          <w:lang w:val="en-US"/>
        </w:rPr>
        <w:t>pages 752–759. ACM,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Tianqing Zhu,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Yongli Ren, Wanlei Zhou, and Ping Xiong. Privacy preserving for tagging recommender systems. InVijay Raghavan, Xiaolin Hu, Churn-Jung Liau, Jan Treur, </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 xml:space="preserve">Web Intelligence and Intelligent Agent Technologies, </w:t>
      </w:r>
      <w:r w:rsidRPr="005C1A30">
        <w:rPr>
          <w:rFonts w:ascii="Times New Roman" w:hAnsi="Times New Roman" w:cs="Times New Roman"/>
          <w:b/>
          <w:sz w:val="24"/>
          <w:szCs w:val="24"/>
          <w:u w:val="single"/>
          <w:lang w:val="en-US"/>
        </w:rPr>
        <w:t>2013 IEEE/WIC/ACM International Joint Conferences on Web Intelligence (WI) and Intelligent Agent Technologies</w:t>
      </w:r>
      <w:r>
        <w:rPr>
          <w:rFonts w:ascii="Times New Roman" w:hAnsi="Times New Roman" w:cs="Times New Roman" w:hint="eastAsia"/>
          <w:sz w:val="24"/>
          <w:szCs w:val="24"/>
          <w:lang w:val="en-US"/>
        </w:rPr>
        <w:t xml:space="preserve"> </w:t>
      </w:r>
      <w:r w:rsidRPr="003F07BA">
        <w:rPr>
          <w:rFonts w:ascii="Times New Roman" w:hAnsi="Times New Roman" w:cs="Times New Roman"/>
          <w:sz w:val="24"/>
          <w:szCs w:val="24"/>
          <w:lang w:val="en-US"/>
        </w:rPr>
        <w:t>(IAT)</w:t>
      </w:r>
      <w:r w:rsidRPr="005C1A30">
        <w:rPr>
          <w:rFonts w:ascii="Times New Roman" w:hAnsi="Times New Roman" w:cs="Times New Roman"/>
          <w:sz w:val="24"/>
          <w:szCs w:val="24"/>
          <w:lang w:val="en-US"/>
        </w:rPr>
        <w:t xml:space="preserve">, Atlanta, GA, USA, November 17-20, 2013,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Volume 1, pages 81-88. IEEE, 2013.</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Jun Zhang, and Wanlei Zhou. The efficient imputation method for neighbourhood-based collaborative filtering. In</w:t>
      </w:r>
      <w:r w:rsidRPr="005C1A30">
        <w:rPr>
          <w:rFonts w:ascii="Times New Roman" w:hAnsi="Times New Roman" w:cs="Times New Roman"/>
          <w:sz w:val="24"/>
          <w:szCs w:val="24"/>
        </w:rPr>
        <w:t>Xuewen Chen, Guy Lebanon, Haixun Wang, Mohammed J. Zaki,</w:t>
      </w:r>
      <w:r w:rsidRPr="005C1A30">
        <w:rPr>
          <w:rFonts w:ascii="Times New Roman" w:eastAsia="宋体" w:hAnsi="Times New Roman" w:cs="Times New Roman"/>
          <w:sz w:val="24"/>
          <w:szCs w:val="24"/>
          <w:lang w:val="en-US"/>
        </w:rPr>
        <w:t xml:space="preserve">editors, Advanced in Information and Knowledge Management, </w:t>
      </w:r>
      <w:r w:rsidRPr="005C1A30">
        <w:rPr>
          <w:rFonts w:ascii="Times New Roman" w:hAnsi="Times New Roman" w:cs="Times New Roman"/>
          <w:b/>
          <w:sz w:val="24"/>
          <w:szCs w:val="24"/>
          <w:u w:val="single"/>
          <w:lang w:val="en-US"/>
        </w:rPr>
        <w:t>The 21st ACM Conference on Information and Knowledge Management</w:t>
      </w:r>
      <w:r w:rsidRPr="005C1A30">
        <w:rPr>
          <w:rFonts w:ascii="Times New Roman" w:hAnsi="Times New Roman" w:cs="Times New Roman"/>
          <w:sz w:val="24"/>
          <w:szCs w:val="24"/>
          <w:lang w:val="en-US"/>
        </w:rPr>
        <w:t xml:space="preserve"> (CIKM 2012), Maui, Hawaii, USA, October 29–November 2, 2012, </w:t>
      </w:r>
      <w:r w:rsidRPr="005C1A30">
        <w:rPr>
          <w:rFonts w:ascii="Times New Roman" w:eastAsia="宋体" w:hAnsi="Times New Roman" w:cs="Times New Roman"/>
          <w:sz w:val="24"/>
          <w:szCs w:val="24"/>
          <w:lang w:val="en-US"/>
        </w:rPr>
        <w:t xml:space="preserve">Proceedings, </w:t>
      </w:r>
      <w:r w:rsidRPr="005C1A30">
        <w:rPr>
          <w:rFonts w:ascii="Times New Roman" w:hAnsi="Times New Roman" w:cs="Times New Roman"/>
          <w:sz w:val="24"/>
          <w:szCs w:val="24"/>
          <w:lang w:val="en-US"/>
        </w:rPr>
        <w:t xml:space="preserve">Volume 1, </w:t>
      </w:r>
      <w:r>
        <w:rPr>
          <w:rFonts w:ascii="Times New Roman" w:hAnsi="Times New Roman" w:cs="Times New Roman"/>
          <w:sz w:val="24"/>
          <w:szCs w:val="24"/>
          <w:lang w:val="en-US"/>
        </w:rPr>
        <w:t>pages 684–693</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ACM, 2012.</w:t>
      </w:r>
    </w:p>
    <w:p w:rsidR="00C57146" w:rsidRPr="005C1A30" w:rsidRDefault="00C57146" w:rsidP="00C57146">
      <w:pPr>
        <w:pStyle w:val="1"/>
        <w:autoSpaceDE w:val="0"/>
        <w:autoSpaceDN w:val="0"/>
        <w:adjustRightInd w:val="0"/>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005E1ABB">
        <w:rPr>
          <w:rFonts w:ascii="Times New Roman" w:hAnsi="Times New Roman" w:cs="Times New Roman"/>
          <w:sz w:val="24"/>
          <w:szCs w:val="24"/>
          <w:lang w:val="en-US"/>
        </w:rPr>
        <w:t>, and Wanlei Zhou.</w:t>
      </w:r>
      <w:r w:rsidRPr="005C1A30">
        <w:rPr>
          <w:rFonts w:ascii="Times New Roman" w:hAnsi="Times New Roman" w:cs="Times New Roman"/>
          <w:sz w:val="24"/>
          <w:szCs w:val="24"/>
          <w:lang w:val="en-US"/>
        </w:rPr>
        <w:t xml:space="preserve"> Improving top-n recommendations with user consuming profiles. </w:t>
      </w:r>
      <w:r w:rsidRPr="005C1A30">
        <w:rPr>
          <w:rFonts w:ascii="Times New Roman" w:eastAsia="宋体" w:hAnsi="Times New Roman" w:cs="Times New Roman"/>
          <w:sz w:val="24"/>
          <w:szCs w:val="24"/>
          <w:lang w:val="en-US"/>
        </w:rPr>
        <w:t>In</w:t>
      </w:r>
      <w:r w:rsidRPr="005C1A30">
        <w:rPr>
          <w:rFonts w:ascii="Times New Roman" w:eastAsia="宋体" w:hAnsi="Times New Roman" w:cs="Times New Roman"/>
          <w:sz w:val="24"/>
          <w:szCs w:val="24"/>
        </w:rPr>
        <w:t>Randy Goebel, Yuzuru Tanaka, Wolfgang Wahlster,</w:t>
      </w:r>
      <w:r w:rsidRPr="005C1A30">
        <w:rPr>
          <w:rFonts w:ascii="Times New Roman" w:eastAsia="宋体" w:hAnsi="Times New Roman" w:cs="Times New Roman"/>
          <w:sz w:val="24"/>
          <w:szCs w:val="24"/>
          <w:lang w:val="en-US"/>
        </w:rPr>
        <w:t xml:space="preserve">editors, Advanced in </w:t>
      </w:r>
      <w:r w:rsidRPr="005C1A30">
        <w:rPr>
          <w:rFonts w:ascii="Times New Roman" w:hAnsi="Times New Roman" w:cs="Times New Roman"/>
          <w:sz w:val="24"/>
          <w:szCs w:val="24"/>
          <w:lang w:val="en-US"/>
        </w:rPr>
        <w:t>Artificial Intelligence,</w:t>
      </w:r>
      <w:r w:rsidRPr="005C1A30">
        <w:rPr>
          <w:rFonts w:ascii="Times New Roman" w:hAnsi="Times New Roman" w:cs="Times New Roman"/>
          <w:b/>
          <w:sz w:val="24"/>
          <w:szCs w:val="24"/>
          <w:u w:val="single"/>
          <w:lang w:val="en-US"/>
        </w:rPr>
        <w:t>The 12th Pacific Rim International Conference on Artificial Intelligence</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(PRICAI 2012),</w:t>
      </w:r>
      <w:r>
        <w:rPr>
          <w:rFonts w:ascii="Times New Roman" w:hAnsi="Times New Roman" w:cs="Times New Roman" w:hint="eastAsia"/>
          <w:sz w:val="24"/>
          <w:szCs w:val="24"/>
          <w:lang w:val="en-US"/>
        </w:rPr>
        <w:t xml:space="preserve"> </w:t>
      </w:r>
      <w:r w:rsidRPr="005C1A30">
        <w:rPr>
          <w:rFonts w:ascii="Times New Roman" w:eastAsia="宋体" w:hAnsi="Times New Roman" w:cs="Times New Roman"/>
          <w:sz w:val="24"/>
          <w:szCs w:val="24"/>
          <w:lang w:val="en-US"/>
        </w:rPr>
        <w:t>Kuching, Malaysia, September 3-7, 2012, Proceedings,Volume 7458 of Lecture Notes in Computer Science,</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pages 887–890. Springer,</w:t>
      </w:r>
      <w:r w:rsidR="00D634DC">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2012.</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rating patterns for top-n recommendations. In Yuefeng Li, Yanqing Zhang, Ning Zhong, editors, Advances in Social Networks Analysis and Mining,</w:t>
      </w:r>
      <w:r w:rsidRPr="005C1A30">
        <w:rPr>
          <w:rFonts w:ascii="Times New Roman" w:hAnsi="Times New Roman" w:cs="Times New Roman"/>
          <w:b/>
          <w:sz w:val="24"/>
          <w:szCs w:val="24"/>
          <w:u w:val="single"/>
          <w:lang w:val="en-US"/>
        </w:rPr>
        <w:t>2012 IEEE/ACM International Conference on Advances in Social Networks Analysis and Mining</w:t>
      </w:r>
      <w:r w:rsidRPr="005C1A30">
        <w:rPr>
          <w:rFonts w:ascii="Times New Roman" w:hAnsi="Times New Roman" w:cs="Times New Roman"/>
          <w:sz w:val="24"/>
          <w:szCs w:val="24"/>
          <w:lang w:val="en-US"/>
        </w:rPr>
        <w:t xml:space="preserve"> (ASONAM), Istanbul Turkey, August 26-29, 2012, Proceedings, ISB</w:t>
      </w:r>
      <w:r>
        <w:rPr>
          <w:rFonts w:ascii="Times New Roman" w:hAnsi="Times New Roman" w:cs="Times New Roman"/>
          <w:sz w:val="24"/>
          <w:szCs w:val="24"/>
          <w:lang w:val="en-US"/>
        </w:rPr>
        <w:t>N: 9780769547992, pages 472–479</w:t>
      </w:r>
      <w:r>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a5"/>
        <w:numPr>
          <w:ilvl w:val="0"/>
          <w:numId w:val="2"/>
        </w:numPr>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Wanlei Zhou.  Learning user preference patterns for top-n recommendations. In Yuefeng Li, Yanqing Zhang, Ning Zhong, editors, Advances in Web Intelligence,</w:t>
      </w:r>
      <w:r w:rsidRPr="005C1A30">
        <w:rPr>
          <w:rFonts w:ascii="Times New Roman" w:hAnsi="Times New Roman" w:cs="Times New Roman"/>
          <w:b/>
          <w:sz w:val="24"/>
          <w:szCs w:val="24"/>
          <w:u w:val="single"/>
          <w:lang w:val="en-US"/>
        </w:rPr>
        <w:t>2012 IEEE/WIC/ACM International Conference on Web Intelligence</w:t>
      </w:r>
      <w:r w:rsidRPr="005C1A30">
        <w:rPr>
          <w:rFonts w:ascii="Times New Roman" w:hAnsi="Times New Roman" w:cs="Times New Roman"/>
          <w:sz w:val="24"/>
          <w:szCs w:val="24"/>
          <w:lang w:val="en-US"/>
        </w:rPr>
        <w:t>, Macau, China, December 4, 2012, Proceedings, Volume 1, pages 137–</w:t>
      </w:r>
      <w:r w:rsidR="005E1ABB">
        <w:rPr>
          <w:rFonts w:ascii="Times New Roman" w:hAnsi="Times New Roman" w:cs="Times New Roman"/>
          <w:sz w:val="24"/>
          <w:szCs w:val="24"/>
          <w:lang w:val="en-US"/>
        </w:rPr>
        <w:t>144</w:t>
      </w:r>
      <w:r w:rsidR="005E1ABB">
        <w:rPr>
          <w:rFonts w:ascii="Times New Roman" w:hAnsi="Times New Roman" w:cs="Times New Roman" w:hint="eastAsia"/>
          <w:sz w:val="24"/>
          <w:szCs w:val="24"/>
          <w:lang w:val="en-US"/>
        </w:rPr>
        <w:t>.</w:t>
      </w:r>
      <w:r w:rsidRPr="005C1A30">
        <w:rPr>
          <w:rFonts w:ascii="Times New Roman" w:hAnsi="Times New Roman" w:cs="Times New Roman"/>
          <w:sz w:val="24"/>
          <w:szCs w:val="24"/>
          <w:lang w:val="en-US"/>
        </w:rPr>
        <w:t xml:space="preserve"> IEEE, 2012.</w:t>
      </w:r>
    </w:p>
    <w:p w:rsidR="00C57146" w:rsidRPr="005C1A30" w:rsidRDefault="00C57146" w:rsidP="00C57146">
      <w:pPr>
        <w:pStyle w:val="a5"/>
        <w:ind w:left="360"/>
        <w:rPr>
          <w:rFonts w:ascii="Times New Roman" w:hAnsi="Times New Roman" w:cs="Times New Roman"/>
          <w:sz w:val="24"/>
          <w:szCs w:val="24"/>
          <w:lang w:val="en-US"/>
        </w:rPr>
      </w:pPr>
    </w:p>
    <w:p w:rsidR="00C57146" w:rsidRPr="005C1A30" w:rsidRDefault="00C57146" w:rsidP="00C57146">
      <w:pPr>
        <w:pStyle w:val="a5"/>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lastRenderedPageBreak/>
        <w:t>Endong Tong, WenjiaNiu, Hui Tang, Gang Li, and Zhijun Zhao.Reasoning-based context-aware workflow management in wireless sensor network.In George Pallis, Mohamed Jmaiel, AnisCharfi, Sven Graupner, YücelKarabulut, Sam Guinea, Florian Rosenberg, Quan Z. Sheng, Cesare Pautasso, Sonia Ben Mokhtar, editors, Advances in Service-Oriented Computing,</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Service-Oriented Computing –ICSOC 2011 Workshops</w:t>
      </w:r>
      <w:r w:rsidRPr="005C1A30">
        <w:rPr>
          <w:rFonts w:ascii="Times New Roman" w:hAnsi="Times New Roman" w:cs="Times New Roman"/>
          <w:sz w:val="24"/>
          <w:szCs w:val="24"/>
          <w:lang w:val="en-US"/>
        </w:rPr>
        <w:t xml:space="preserve">, Paphos, Cyprus, December 5-8, 2011, Proceedings,Volume 7221 of the </w:t>
      </w:r>
      <w:hyperlink r:id="rId15" w:history="1">
        <w:r w:rsidRPr="005C1A30">
          <w:rPr>
            <w:rFonts w:ascii="Times New Roman" w:hAnsi="Times New Roman" w:cs="Times New Roman"/>
            <w:sz w:val="24"/>
            <w:szCs w:val="24"/>
            <w:lang w:val="en-US"/>
          </w:rPr>
          <w:t>Lecture Notes in Computer Science</w:t>
        </w:r>
      </w:hyperlink>
      <w:r w:rsidRPr="005C1A30">
        <w:rPr>
          <w:rFonts w:ascii="Times New Roman" w:hAnsi="Times New Roman" w:cs="Times New Roman"/>
          <w:sz w:val="24"/>
          <w:szCs w:val="24"/>
          <w:lang w:val="en-US"/>
        </w:rPr>
        <w:t>，</w:t>
      </w:r>
      <w:r w:rsidRPr="005C1A30">
        <w:rPr>
          <w:rFonts w:ascii="Times New Roman" w:hAnsi="Times New Roman" w:cs="Times New Roman"/>
          <w:sz w:val="24"/>
          <w:szCs w:val="24"/>
          <w:lang w:val="en-US"/>
        </w:rPr>
        <w:t>pages 270–282.</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Springer,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Rosanna Leung, JiaRong,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and Rob Law.  An analysis on human personality and hotel web design: a </w:t>
      </w:r>
      <w:r>
        <w:rPr>
          <w:rFonts w:ascii="Times New Roman" w:hAnsi="Times New Roman" w:cs="Times New Roman"/>
          <w:sz w:val="24"/>
          <w:szCs w:val="24"/>
          <w:lang w:val="en-US"/>
        </w:rPr>
        <w:t>K</w:t>
      </w:r>
      <w:r w:rsidRPr="005C1A30">
        <w:rPr>
          <w:rFonts w:ascii="Times New Roman" w:hAnsi="Times New Roman" w:cs="Times New Roman"/>
          <w:sz w:val="24"/>
          <w:szCs w:val="24"/>
          <w:lang w:val="en-US"/>
        </w:rPr>
        <w:t>ohonen network approach. In Rob Law, Matthias Fuchs, and Francesco Ricci, editors,</w:t>
      </w:r>
      <w:r w:rsidRPr="005C1A30">
        <w:rPr>
          <w:rFonts w:ascii="Times New Roman" w:eastAsia="宋体" w:hAnsi="Times New Roman" w:cs="Times New Roman"/>
          <w:sz w:val="24"/>
          <w:szCs w:val="24"/>
          <w:lang w:val="en-US"/>
        </w:rPr>
        <w:t xml:space="preserve"> Advances in Tourism</w:t>
      </w:r>
      <w:r w:rsidRPr="005C1A30">
        <w:rPr>
          <w:rFonts w:ascii="Times New Roman" w:hAnsi="Times New Roman" w:cs="Times New Roman"/>
          <w:sz w:val="24"/>
          <w:szCs w:val="24"/>
          <w:lang w:val="en-US"/>
        </w:rPr>
        <w:t>,</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Information and Communication Technologies in Tourism 2011</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Innsbruck, Austria, January 26-28, 2011, </w:t>
      </w:r>
      <w:r w:rsidRPr="005C1A30">
        <w:rPr>
          <w:rFonts w:ascii="Times New Roman" w:hAnsi="Times New Roman" w:cs="Times New Roman"/>
          <w:sz w:val="24"/>
          <w:szCs w:val="24"/>
          <w:lang w:val="en-US"/>
        </w:rPr>
        <w:t>Proceedings,</w:t>
      </w:r>
      <w:r w:rsidRPr="005C1A30">
        <w:rPr>
          <w:rFonts w:ascii="Times New Roman" w:hAnsi="Times New Roman" w:cs="Times New Roman"/>
          <w:sz w:val="24"/>
          <w:szCs w:val="24"/>
        </w:rPr>
        <w:t xml:space="preserve"> ISBN:</w:t>
      </w:r>
      <w:r w:rsidR="00847E6C">
        <w:rPr>
          <w:rFonts w:ascii="Times New Roman" w:hAnsi="Times New Roman" w:cs="Times New Roman" w:hint="eastAsia"/>
          <w:sz w:val="24"/>
          <w:szCs w:val="24"/>
        </w:rPr>
        <w:t xml:space="preserve"> </w:t>
      </w:r>
      <w:r w:rsidRPr="005C1A30">
        <w:rPr>
          <w:rFonts w:ascii="Times New Roman" w:hAnsi="Times New Roman" w:cs="Times New Roman"/>
          <w:sz w:val="24"/>
          <w:szCs w:val="24"/>
        </w:rPr>
        <w:t xml:space="preserve">9783709105023, </w:t>
      </w:r>
      <w:r w:rsidRPr="005C1A30">
        <w:rPr>
          <w:rFonts w:ascii="Times New Roman" w:hAnsi="Times New Roman" w:cs="Times New Roman"/>
          <w:sz w:val="24"/>
          <w:szCs w:val="24"/>
          <w:lang w:val="en-US"/>
        </w:rPr>
        <w:t>pages 573–585. Springer Vienna, 2011.</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Shunyao Wu,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Text document clustering with metric learning. In Hsin-His Chen, Efthimis N.Efthimiadis, Jacques Savoy, Fabio Crestani, and Stephane Marchand-Maillet, </w:t>
      </w:r>
      <w:r w:rsidRPr="005C1A30">
        <w:rPr>
          <w:rFonts w:ascii="Times New Roman" w:eastAsia="宋体" w:hAnsi="Times New Roman" w:cs="Times New Roman"/>
          <w:sz w:val="24"/>
          <w:szCs w:val="24"/>
          <w:lang w:val="en-US"/>
        </w:rPr>
        <w:t>editors, Advances in</w:t>
      </w:r>
      <w:r w:rsidRPr="005C1A30">
        <w:rPr>
          <w:rFonts w:ascii="Times New Roman" w:eastAsia="宋体" w:hAnsi="Times New Roman" w:cs="Times New Roman"/>
          <w:bCs/>
          <w:sz w:val="24"/>
          <w:szCs w:val="24"/>
        </w:rPr>
        <w:t>Research and development in information retrieval,</w:t>
      </w:r>
      <w:r w:rsidR="005E1ABB">
        <w:rPr>
          <w:rFonts w:ascii="Times New Roman" w:eastAsia="宋体" w:hAnsi="Times New Roman" w:cs="Times New Roman" w:hint="eastAsia"/>
          <w:bCs/>
          <w:sz w:val="24"/>
          <w:szCs w:val="24"/>
        </w:rPr>
        <w:t xml:space="preserve"> </w:t>
      </w:r>
      <w:r w:rsidRPr="005C1A30">
        <w:rPr>
          <w:rFonts w:ascii="Times New Roman" w:hAnsi="Times New Roman" w:cs="Times New Roman"/>
          <w:b/>
          <w:sz w:val="24"/>
          <w:szCs w:val="24"/>
          <w:u w:val="single"/>
          <w:lang w:val="en-US"/>
        </w:rPr>
        <w:t>The 33rd international ACM SIGIR conference on Research and development in information retrieval</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rPr>
        <w:t>(ACM SISIR 2010)</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Geneva, Switzerland, July 19-23, 2010,</w:t>
      </w:r>
      <w:r w:rsidRPr="005C1A30">
        <w:rPr>
          <w:rFonts w:ascii="Times New Roman" w:hAnsi="Times New Roman" w:cs="Times New Roman"/>
          <w:sz w:val="24"/>
          <w:szCs w:val="24"/>
          <w:lang w:val="en-US"/>
        </w:rPr>
        <w:t xml:space="preserve"> Proceedings</w:t>
      </w:r>
      <w:r w:rsidRPr="005C1A30">
        <w:rPr>
          <w:rFonts w:ascii="Times New Roman" w:eastAsia="宋体" w:hAnsi="Times New Roman" w:cs="Times New Roman"/>
          <w:sz w:val="24"/>
          <w:szCs w:val="24"/>
          <w:lang w:val="en-US"/>
        </w:rPr>
        <w:t xml:space="preserve">, ISBN:978160058964, </w:t>
      </w:r>
      <w:r w:rsidRPr="005C1A30">
        <w:rPr>
          <w:rFonts w:ascii="Times New Roman" w:hAnsi="Times New Roman" w:cs="Times New Roman"/>
          <w:sz w:val="24"/>
          <w:szCs w:val="24"/>
          <w:lang w:val="en-US"/>
        </w:rPr>
        <w:t>pages 783-784. ACM, 2010.</w:t>
      </w:r>
    </w:p>
    <w:p w:rsidR="00C57146" w:rsidRPr="005C1A30" w:rsidRDefault="00C57146" w:rsidP="00C57146">
      <w:pPr>
        <w:pStyle w:val="1"/>
        <w:autoSpaceDE w:val="0"/>
        <w:autoSpaceDN w:val="0"/>
        <w:adjustRightInd w:val="0"/>
        <w:spacing w:after="0" w:line="240" w:lineRule="auto"/>
        <w:ind w:left="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Shunyao Wu, Jinlong Wang, HuyQuan Vu,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Text clustering with important words using normalization. I</w:t>
      </w:r>
      <w:r w:rsidRPr="005C1A30">
        <w:rPr>
          <w:rFonts w:ascii="Times New Roman" w:hAnsi="Times New Roman" w:cs="Times New Roman"/>
          <w:bCs/>
          <w:sz w:val="24"/>
          <w:szCs w:val="24"/>
        </w:rPr>
        <w:t xml:space="preserve">n </w:t>
      </w:r>
      <w:hyperlink r:id="rId16" w:tooltip="author page of Jane Hunter" w:history="1">
        <w:r w:rsidRPr="005C1A30">
          <w:rPr>
            <w:rFonts w:ascii="Times New Roman" w:hAnsi="Times New Roman" w:cs="Times New Roman"/>
          </w:rPr>
          <w:t>Jane Hunter</w:t>
        </w:r>
      </w:hyperlink>
      <w:r w:rsidRPr="005C1A30">
        <w:rPr>
          <w:rFonts w:ascii="Times New Roman" w:hAnsi="Times New Roman" w:cs="Times New Roman"/>
          <w:bCs/>
          <w:sz w:val="24"/>
          <w:szCs w:val="24"/>
        </w:rPr>
        <w:t xml:space="preserve">, </w:t>
      </w:r>
      <w:hyperlink r:id="rId17" w:tooltip="author page of Carl Lagoze" w:history="1">
        <w:r w:rsidRPr="005C1A30">
          <w:rPr>
            <w:rFonts w:ascii="Times New Roman" w:hAnsi="Times New Roman" w:cs="Times New Roman"/>
            <w:sz w:val="24"/>
            <w:szCs w:val="24"/>
          </w:rPr>
          <w:t>Carl Lagoze</w:t>
        </w:r>
      </w:hyperlink>
      <w:r w:rsidRPr="005C1A30">
        <w:rPr>
          <w:rFonts w:ascii="Times New Roman" w:hAnsi="Times New Roman" w:cs="Times New Roman"/>
          <w:b/>
          <w:sz w:val="24"/>
          <w:szCs w:val="24"/>
        </w:rPr>
        <w:t xml:space="preserve">, </w:t>
      </w:r>
      <w:hyperlink r:id="rId18" w:tooltip="author page of Yuan-Fang Li" w:history="1">
        <w:r w:rsidRPr="005C1A30">
          <w:rPr>
            <w:rFonts w:ascii="Times New Roman" w:hAnsi="Times New Roman" w:cs="Times New Roman"/>
            <w:sz w:val="24"/>
            <w:szCs w:val="24"/>
          </w:rPr>
          <w:t>Yuan-Fang Li</w:t>
        </w:r>
      </w:hyperlink>
      <w:r w:rsidRPr="005C1A30">
        <w:rPr>
          <w:rFonts w:ascii="Times New Roman" w:hAnsi="Times New Roman" w:cs="Times New Roman"/>
          <w:bCs/>
          <w:sz w:val="24"/>
          <w:szCs w:val="24"/>
        </w:rPr>
        <w:t xml:space="preserve">, </w:t>
      </w:r>
      <w:hyperlink r:id="rId19" w:tooltip="author page of Lee Giles" w:history="1">
        <w:r w:rsidRPr="005C1A30">
          <w:rPr>
            <w:rFonts w:ascii="Times New Roman" w:hAnsi="Times New Roman" w:cs="Times New Roman"/>
            <w:sz w:val="24"/>
            <w:szCs w:val="24"/>
          </w:rPr>
          <w:t>Lee Giles</w:t>
        </w:r>
      </w:hyperlink>
      <w:r w:rsidRPr="005C1A30">
        <w:rPr>
          <w:rFonts w:ascii="Times New Roman" w:hAnsi="Times New Roman" w:cs="Times New Roman"/>
          <w:b/>
          <w:sz w:val="24"/>
          <w:szCs w:val="24"/>
        </w:rPr>
        <w:t xml:space="preserve">, </w:t>
      </w:r>
      <w:r w:rsidRPr="005C1A30">
        <w:rPr>
          <w:rFonts w:ascii="Times New Roman" w:hAnsi="Times New Roman" w:cs="Times New Roman"/>
          <w:bCs/>
          <w:sz w:val="24"/>
          <w:szCs w:val="24"/>
        </w:rPr>
        <w:t>editors, Adv</w:t>
      </w:r>
      <w:r w:rsidRPr="005C1A30">
        <w:rPr>
          <w:rFonts w:ascii="Times New Roman" w:eastAsia="宋体" w:hAnsi="Times New Roman" w:cs="Times New Roman"/>
          <w:sz w:val="24"/>
          <w:szCs w:val="24"/>
          <w:lang w:val="en-US"/>
        </w:rPr>
        <w:t>ances in</w:t>
      </w:r>
      <w:r w:rsidRPr="005C1A30">
        <w:rPr>
          <w:rFonts w:ascii="Times New Roman" w:hAnsi="Times New Roman" w:cs="Times New Roman"/>
          <w:bCs/>
          <w:sz w:val="24"/>
          <w:szCs w:val="24"/>
        </w:rPr>
        <w:t>Digital libraries,</w:t>
      </w:r>
      <w:r w:rsidR="005E1ABB">
        <w:rPr>
          <w:rFonts w:ascii="Times New Roman" w:hAnsi="Times New Roman" w:cs="Times New Roman" w:hint="eastAsia"/>
          <w:bCs/>
          <w:sz w:val="24"/>
          <w:szCs w:val="24"/>
        </w:rPr>
        <w:t xml:space="preserve"> </w:t>
      </w:r>
      <w:r w:rsidRPr="005C1A30">
        <w:rPr>
          <w:rFonts w:ascii="Times New Roman" w:hAnsi="Times New Roman" w:cs="Times New Roman"/>
          <w:b/>
          <w:bCs/>
          <w:sz w:val="24"/>
          <w:szCs w:val="24"/>
          <w:u w:val="single"/>
        </w:rPr>
        <w:t>The 10th annual joint conference on Digital libraries</w:t>
      </w:r>
      <w:r>
        <w:rPr>
          <w:rFonts w:ascii="Times New Roman" w:hAnsi="Times New Roman" w:cs="Times New Roman" w:hint="eastAsia"/>
          <w:bCs/>
          <w:sz w:val="24"/>
          <w:szCs w:val="24"/>
        </w:rPr>
        <w:t xml:space="preserve"> </w:t>
      </w:r>
      <w:r w:rsidRPr="005C1A30">
        <w:rPr>
          <w:rFonts w:ascii="Times New Roman" w:hAnsi="Times New Roman" w:cs="Times New Roman"/>
          <w:bCs/>
          <w:sz w:val="24"/>
          <w:szCs w:val="24"/>
        </w:rPr>
        <w:t xml:space="preserve">(JCDL 2010), Gold Coast, Queensland, Australia, June 21-25, 2010,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 ISBN:9781450300858,</w:t>
      </w:r>
      <w:r>
        <w:rPr>
          <w:rFonts w:ascii="Times New Roman" w:eastAsia="宋体"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pages 393-394. </w:t>
      </w:r>
      <w:r w:rsidRPr="005C1A30">
        <w:rPr>
          <w:rFonts w:ascii="Times New Roman" w:hAnsi="Times New Roman" w:cs="Times New Roman"/>
          <w:bCs/>
          <w:sz w:val="24"/>
          <w:szCs w:val="24"/>
        </w:rPr>
        <w:t>ACM, 2010.</w:t>
      </w:r>
    </w:p>
    <w:p w:rsidR="00C57146" w:rsidRPr="005C1A30" w:rsidRDefault="00C57146" w:rsidP="00C57146">
      <w:pPr>
        <w:pStyle w:val="1"/>
        <w:autoSpaceDE w:val="0"/>
        <w:autoSpaceDN w:val="0"/>
        <w:adjustRightInd w:val="0"/>
        <w:spacing w:after="0" w:line="240" w:lineRule="auto"/>
        <w:ind w:left="360"/>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WenjiaNiu,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Xinghua Yang, Xu Han, and Zhongzhi Shi. Facilitating dynamic web service composition with fine-granularity context management.InTsau Young Lin, Xiaohua Hu, Jiali Xia, Tzung-Pei Hong, Zhongzhi Shi, Jianchao Han, ShusakuTsumoto, Xiajiong Shen </w:t>
      </w:r>
      <w:r w:rsidRPr="005C1A30">
        <w:rPr>
          <w:rFonts w:ascii="Times New Roman" w:eastAsia="宋体" w:hAnsi="Times New Roman" w:cs="Times New Roman"/>
          <w:sz w:val="24"/>
          <w:szCs w:val="24"/>
          <w:lang w:val="en-US"/>
        </w:rPr>
        <w:t xml:space="preserve">editors, Advances in </w:t>
      </w:r>
      <w:r w:rsidRPr="005C1A30">
        <w:rPr>
          <w:rFonts w:ascii="Times New Roman" w:eastAsia="宋体" w:hAnsi="Times New Roman" w:cs="Times New Roman"/>
          <w:bCs/>
          <w:sz w:val="24"/>
          <w:szCs w:val="24"/>
        </w:rPr>
        <w:t>Granular Computing</w:t>
      </w:r>
      <w:r w:rsidRPr="005C1A30">
        <w:rPr>
          <w:rFonts w:ascii="Times New Roman" w:eastAsia="宋体" w:hAnsi="Times New Roman" w:cs="Times New Roman"/>
          <w:sz w:val="24"/>
          <w:szCs w:val="24"/>
        </w:rPr>
        <w:t>,</w:t>
      </w:r>
      <w:r w:rsidR="005E1ABB">
        <w:rPr>
          <w:rFonts w:ascii="Times New Roman" w:eastAsia="宋体" w:hAnsi="Times New Roman" w:cs="Times New Roman" w:hint="eastAsia"/>
          <w:sz w:val="24"/>
          <w:szCs w:val="24"/>
        </w:rPr>
        <w:t xml:space="preserve"> </w:t>
      </w:r>
      <w:r w:rsidRPr="005C1A30">
        <w:rPr>
          <w:rFonts w:ascii="Times New Roman" w:hAnsi="Times New Roman" w:cs="Times New Roman"/>
          <w:b/>
          <w:sz w:val="24"/>
          <w:szCs w:val="24"/>
          <w:u w:val="single"/>
          <w:lang w:val="en-US"/>
        </w:rPr>
        <w:t>IEEE International Conference on Granular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(GrC2009), Nanchang, China, August 17-19, 2009, Proceedings</w:t>
      </w:r>
      <w:r w:rsidRPr="005C1A30">
        <w:rPr>
          <w:rFonts w:ascii="Times New Roman" w:eastAsia="宋体" w:hAnsi="Times New Roman" w:cs="Times New Roman"/>
          <w:sz w:val="24"/>
          <w:szCs w:val="24"/>
          <w:lang w:val="en-US"/>
        </w:rPr>
        <w:t>, ISBN: 9781424448302,</w:t>
      </w:r>
      <w:r w:rsidRPr="005C1A30">
        <w:rPr>
          <w:rFonts w:ascii="Times New Roman" w:hAnsi="Times New Roman" w:cs="Times New Roman"/>
          <w:sz w:val="24"/>
          <w:szCs w:val="24"/>
          <w:lang w:val="en-US"/>
        </w:rPr>
        <w:t xml:space="preserve"> pages 454-459. IEEE,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Yongli Ren,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Journal ranking based on social information. In Fred Heath, Mary Lynn Rice-Lively, and Richard Furuta, editors,</w:t>
      </w:r>
      <w:r w:rsidRPr="005C1A30">
        <w:rPr>
          <w:rFonts w:ascii="Times New Roman" w:eastAsia="宋体" w:hAnsi="Times New Roman" w:cs="Times New Roman"/>
          <w:sz w:val="24"/>
          <w:szCs w:val="24"/>
          <w:lang w:val="en-US"/>
        </w:rPr>
        <w:t xml:space="preserve"> Advances in</w:t>
      </w:r>
      <w:r w:rsidRPr="005C1A30">
        <w:rPr>
          <w:rFonts w:ascii="Times New Roman" w:hAnsi="Times New Roman" w:cs="Times New Roman"/>
          <w:sz w:val="24"/>
          <w:szCs w:val="24"/>
          <w:lang w:val="en-US"/>
        </w:rPr>
        <w:t xml:space="preserve"> Digital Libraries,</w:t>
      </w:r>
      <w:r w:rsidR="005E1ABB">
        <w:rPr>
          <w:rFonts w:ascii="Times New Roman" w:hAnsi="Times New Roman" w:cs="Times New Roman" w:hint="eastAsia"/>
          <w:sz w:val="24"/>
          <w:szCs w:val="24"/>
          <w:lang w:val="en-US"/>
        </w:rPr>
        <w:t xml:space="preserve"> </w:t>
      </w:r>
      <w:r w:rsidRPr="005C1A30">
        <w:rPr>
          <w:rFonts w:ascii="Times New Roman" w:hAnsi="Times New Roman" w:cs="Times New Roman"/>
          <w:b/>
          <w:sz w:val="24"/>
          <w:szCs w:val="24"/>
          <w:u w:val="single"/>
          <w:lang w:val="en-US"/>
        </w:rPr>
        <w:t>The 2009 Joint International Conference on Digital Libraries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(JCDL 2009), Austin, TX, USA, June 15-19, 2009, Proceedings</w:t>
      </w:r>
      <w:r w:rsidRPr="005C1A30">
        <w:rPr>
          <w:rFonts w:ascii="Times New Roman" w:eastAsia="宋体" w:hAnsi="Times New Roman" w:cs="Times New Roman"/>
          <w:sz w:val="24"/>
          <w:szCs w:val="24"/>
          <w:lang w:val="en-US"/>
        </w:rPr>
        <w:t xml:space="preserve">, ISBN: 9781605586977, </w:t>
      </w:r>
      <w:r w:rsidRPr="005C1A30">
        <w:rPr>
          <w:rFonts w:ascii="Times New Roman" w:hAnsi="Times New Roman" w:cs="Times New Roman"/>
          <w:sz w:val="24"/>
          <w:szCs w:val="24"/>
          <w:lang w:val="en-US"/>
        </w:rPr>
        <w:t>pages 453-454. ACM,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Ke Gao, Yang Jiao,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Study on ensemble classification methods towards spam filtering. </w:t>
      </w:r>
      <w:bookmarkStart w:id="266" w:name="OLE_LINK12"/>
      <w:r w:rsidRPr="005C1A30">
        <w:rPr>
          <w:rFonts w:ascii="Times New Roman" w:eastAsia="宋体" w:hAnsi="Times New Roman" w:cs="Times New Roman"/>
          <w:sz w:val="24"/>
          <w:szCs w:val="24"/>
          <w:lang w:val="en-US"/>
        </w:rPr>
        <w:t>InRonghuaiHuang, QiangYang, Jian Pei, JoãoGama,XiaofengMeng, XueLi</w:t>
      </w:r>
      <w:r w:rsidRPr="005C1A30">
        <w:rPr>
          <w:rFonts w:ascii="Times New Roman" w:eastAsia="宋体" w:hAnsi="Times New Roman" w:cs="Times New Roman"/>
          <w:sz w:val="24"/>
          <w:szCs w:val="24"/>
          <w:lang w:val="en-US"/>
        </w:rPr>
        <w:t>，</w:t>
      </w:r>
      <w:r w:rsidRPr="005C1A30">
        <w:rPr>
          <w:rFonts w:ascii="Times New Roman" w:eastAsia="宋体" w:hAnsi="Times New Roman" w:cs="Times New Roman"/>
          <w:sz w:val="24"/>
          <w:szCs w:val="24"/>
          <w:lang w:val="en-US"/>
        </w:rPr>
        <w:t xml:space="preserve">editors,Advancesin Data Mining and Applications, </w:t>
      </w:r>
      <w:r w:rsidRPr="005C1A30">
        <w:rPr>
          <w:rFonts w:ascii="Times New Roman" w:hAnsi="Times New Roman" w:cs="Times New Roman"/>
          <w:b/>
          <w:sz w:val="24"/>
          <w:szCs w:val="24"/>
          <w:u w:val="single"/>
          <w:lang w:val="en-US"/>
        </w:rPr>
        <w:t>The 5th International Conferenceon Advanced Data Mining and Applications</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(ADMA</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2009), Beijing, China, August 17-19, 2009</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Proceedings</w:t>
      </w:r>
      <w:r w:rsidRPr="005C1A30">
        <w:rPr>
          <w:rFonts w:ascii="Times New Roman" w:eastAsia="宋体" w:hAnsi="Times New Roman" w:cs="Times New Roman"/>
          <w:sz w:val="24"/>
          <w:szCs w:val="24"/>
          <w:lang w:val="en-US"/>
        </w:rPr>
        <w:t>,</w:t>
      </w:r>
      <w:bookmarkEnd w:id="266"/>
      <w:r w:rsidRPr="005C1A30">
        <w:rPr>
          <w:rFonts w:ascii="Times New Roman" w:hAnsi="Times New Roman" w:cs="Times New Roman"/>
          <w:sz w:val="24"/>
          <w:szCs w:val="24"/>
          <w:lang w:val="en-US"/>
        </w:rPr>
        <w:t>volume5678 of Lecture Notes in Computer Science, pages 314-325. Springer Berlin / Heidelberg, 2009.</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Yongli Ren, Yangdong Ye,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The density connectivity agglomerative information bottleneck. In </w:t>
      </w:r>
      <w:r w:rsidRPr="005C1A30">
        <w:rPr>
          <w:rFonts w:ascii="Times New Roman" w:hAnsi="Times New Roman" w:cs="Times New Roman"/>
          <w:sz w:val="24"/>
          <w:szCs w:val="24"/>
        </w:rPr>
        <w:t>Guojun Wang</w:t>
      </w:r>
      <w:r w:rsidRPr="005C1A30">
        <w:rPr>
          <w:rFonts w:ascii="Times New Roman" w:hAnsi="Times New Roman" w:cs="Times New Roman"/>
          <w:sz w:val="24"/>
          <w:szCs w:val="24"/>
          <w:lang w:val="en-US"/>
        </w:rPr>
        <w:t xml:space="preserve">, </w:t>
      </w:r>
      <w:r w:rsidRPr="005C1A30">
        <w:rPr>
          <w:rFonts w:ascii="Times New Roman" w:hAnsi="Times New Roman" w:cs="Times New Roman"/>
          <w:sz w:val="24"/>
          <w:szCs w:val="24"/>
        </w:rPr>
        <w:t xml:space="preserve">Jianer Chen, Michael R. Fellows, Huadong Ma, </w:t>
      </w:r>
      <w:r w:rsidRPr="005C1A30">
        <w:rPr>
          <w:rFonts w:ascii="Times New Roman" w:hAnsi="Times New Roman" w:cs="Times New Roman"/>
          <w:sz w:val="24"/>
          <w:szCs w:val="24"/>
          <w:lang w:val="en-US"/>
        </w:rPr>
        <w:t xml:space="preserve">editors, Advances in Young Computer Scientists, </w:t>
      </w:r>
      <w:r w:rsidRPr="005C1A30">
        <w:rPr>
          <w:rFonts w:ascii="Times New Roman" w:hAnsi="Times New Roman" w:cs="Times New Roman"/>
          <w:b/>
          <w:sz w:val="24"/>
          <w:szCs w:val="24"/>
          <w:u w:val="single"/>
          <w:lang w:val="en-US"/>
        </w:rPr>
        <w:t>The9th International Conference for Young Computer Scientists</w:t>
      </w:r>
      <w:r w:rsidRPr="005C1A30">
        <w:rPr>
          <w:rFonts w:ascii="Times New Roman" w:hAnsi="Times New Roman" w:cs="Times New Roman"/>
          <w:sz w:val="24"/>
          <w:szCs w:val="24"/>
          <w:lang w:val="en-US"/>
        </w:rPr>
        <w:t xml:space="preserve"> (ICYCS2008), </w:t>
      </w:r>
      <w:r w:rsidRPr="005C1A30">
        <w:rPr>
          <w:rFonts w:ascii="Times New Roman" w:hAnsi="Times New Roman" w:cs="Times New Roman"/>
          <w:sz w:val="24"/>
          <w:szCs w:val="24"/>
        </w:rPr>
        <w:t>Hunan, China, November 18-21, 2008</w:t>
      </w:r>
      <w:r w:rsidRPr="005C1A30">
        <w:rPr>
          <w:rFonts w:ascii="Times New Roman" w:hAnsi="Times New Roman" w:cs="Times New Roman"/>
          <w:sz w:val="24"/>
          <w:szCs w:val="24"/>
          <w:lang w:val="en-US"/>
        </w:rPr>
        <w:t>, Proceedings, ISBN: 9780769533988, pages 1783–1788. IEEE,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Robin Doss,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Shui Yu, Vicky Mak, and Morshed Chowdhury.  The crossroads approach to information discovery in wireless sensor networks. In Shrisha Rao, Mainak Chatterjee, Prasad Jayanti, C. Siva Ram Murthy, and Sanjoy Kumar Saha, editors, Advance</w:t>
      </w:r>
      <w:r>
        <w:rPr>
          <w:rFonts w:ascii="Times New Roman" w:hAnsi="Times New Roman" w:cs="Times New Roman" w:hint="eastAsia"/>
          <w:sz w:val="24"/>
          <w:szCs w:val="24"/>
          <w:lang w:val="en-US"/>
        </w:rPr>
        <w:t>s</w:t>
      </w:r>
      <w:r w:rsidRPr="005C1A30">
        <w:rPr>
          <w:rFonts w:ascii="Times New Roman" w:eastAsia="宋体" w:hAnsi="Times New Roman" w:cs="Times New Roman"/>
          <w:sz w:val="24"/>
          <w:szCs w:val="24"/>
          <w:lang w:val="en-US"/>
        </w:rPr>
        <w:t xml:space="preserve"> in Distributed Computing and Networking,</w:t>
      </w:r>
      <w:r w:rsidR="005E1ABB">
        <w:rPr>
          <w:rFonts w:ascii="Times New Roman" w:eastAsia="宋体" w:hAnsi="Times New Roman" w:cs="Times New Roman" w:hint="eastAsia"/>
          <w:sz w:val="24"/>
          <w:szCs w:val="24"/>
          <w:lang w:val="en-US"/>
        </w:rPr>
        <w:t xml:space="preserve"> </w:t>
      </w:r>
      <w:r w:rsidRPr="005C1A30">
        <w:rPr>
          <w:rFonts w:ascii="Times New Roman" w:eastAsia="宋体" w:hAnsi="Times New Roman" w:cs="Times New Roman"/>
          <w:b/>
          <w:bCs/>
          <w:sz w:val="24"/>
          <w:szCs w:val="24"/>
          <w:u w:val="single"/>
          <w:lang w:val="en-US"/>
        </w:rPr>
        <w:t>The</w:t>
      </w:r>
      <w:r w:rsidRPr="005C1A30">
        <w:rPr>
          <w:rFonts w:ascii="Times New Roman" w:hAnsi="Times New Roman" w:cs="Times New Roman"/>
          <w:b/>
          <w:sz w:val="24"/>
          <w:szCs w:val="24"/>
          <w:u w:val="single"/>
          <w:lang w:val="en-US"/>
        </w:rPr>
        <w:t>9th International Conference on Distributed Computing and Networking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 xml:space="preserve">(ICDCN </w:t>
      </w:r>
      <w:r w:rsidRPr="005C1A30">
        <w:rPr>
          <w:rFonts w:ascii="Times New Roman" w:hAnsi="Times New Roman" w:cs="Times New Roman"/>
          <w:sz w:val="24"/>
          <w:szCs w:val="24"/>
          <w:lang w:val="en-US"/>
        </w:rPr>
        <w:lastRenderedPageBreak/>
        <w:t>2008), Kolkata, India, January 5-8, 2008, Proceedings</w:t>
      </w:r>
      <w:r w:rsidRPr="005C1A30">
        <w:rPr>
          <w:rFonts w:ascii="Times New Roman" w:eastAsia="宋体" w:hAnsi="Times New Roman" w:cs="Times New Roman"/>
          <w:sz w:val="24"/>
          <w:szCs w:val="24"/>
          <w:lang w:val="en-US"/>
        </w:rPr>
        <w:t>,</w:t>
      </w:r>
      <w:r w:rsidRPr="005C1A30">
        <w:rPr>
          <w:rFonts w:ascii="Times New Roman" w:hAnsi="Times New Roman" w:cs="Times New Roman"/>
          <w:sz w:val="24"/>
          <w:szCs w:val="24"/>
          <w:lang w:val="en-US"/>
        </w:rPr>
        <w:t>volume 4904 of Lecture Notes in Computer Science, pages310–321. Springer,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5C1A30">
        <w:rPr>
          <w:rFonts w:ascii="Times New Roman" w:hAnsi="Times New Roman" w:cs="Times New Roman"/>
          <w:color w:val="000000" w:themeColor="text1"/>
          <w:sz w:val="24"/>
          <w:szCs w:val="24"/>
          <w:lang w:val="en-US"/>
        </w:rPr>
        <w:t xml:space="preserve">Yongli Ren, Yangdong Ye, and </w:t>
      </w:r>
      <w:r w:rsidRPr="005C1A30">
        <w:rPr>
          <w:rFonts w:ascii="Times New Roman" w:hAnsi="Times New Roman" w:cs="Times New Roman"/>
          <w:b/>
          <w:i/>
          <w:color w:val="000000" w:themeColor="text1"/>
          <w:sz w:val="24"/>
          <w:szCs w:val="24"/>
          <w:lang w:val="en-US"/>
        </w:rPr>
        <w:t>Gang Li</w:t>
      </w:r>
      <w:r w:rsidRPr="005C1A30">
        <w:rPr>
          <w:rFonts w:ascii="Times New Roman" w:hAnsi="Times New Roman" w:cs="Times New Roman"/>
          <w:color w:val="000000" w:themeColor="text1"/>
          <w:sz w:val="24"/>
          <w:szCs w:val="24"/>
          <w:lang w:val="en-US"/>
        </w:rPr>
        <w:t xml:space="preserve">.  The density-based agglomerative information bottleneck. </w:t>
      </w:r>
      <w:r w:rsidRPr="005C1A30">
        <w:rPr>
          <w:rFonts w:ascii="Times New Roman" w:eastAsia="宋体" w:hAnsi="Times New Roman" w:cs="Times New Roman"/>
          <w:color w:val="000000" w:themeColor="text1"/>
          <w:sz w:val="24"/>
          <w:szCs w:val="24"/>
          <w:lang w:val="en-US"/>
        </w:rPr>
        <w:t>InTu-BaoHo,Zhi-HuaZhou, 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color w:val="000000" w:themeColor="text1"/>
          <w:sz w:val="24"/>
          <w:szCs w:val="24"/>
          <w:lang w:val="en-US"/>
        </w:rPr>
        <w:t xml:space="preserve">in Artificial Intelligence, </w:t>
      </w:r>
      <w:r w:rsidRPr="005C1A30">
        <w:rPr>
          <w:rFonts w:ascii="Times New Roman" w:eastAsia="宋体" w:hAnsi="Times New Roman" w:cs="Times New Roman"/>
          <w:b/>
          <w:bCs/>
          <w:color w:val="000000" w:themeColor="text1"/>
          <w:sz w:val="24"/>
          <w:szCs w:val="24"/>
          <w:u w:val="single"/>
          <w:lang w:val="en-US"/>
        </w:rPr>
        <w:t>The10th Pacific Rim International Conference on Artificial Intelligence</w:t>
      </w:r>
      <w:r>
        <w:rPr>
          <w:rFonts w:ascii="Times New Roman" w:eastAsia="宋体" w:hAnsi="Times New Roman" w:cs="Times New Roman" w:hint="eastAsia"/>
          <w:bCs/>
          <w:color w:val="000000" w:themeColor="text1"/>
          <w:sz w:val="24"/>
          <w:szCs w:val="24"/>
          <w:lang w:val="en-US"/>
        </w:rPr>
        <w:t xml:space="preserve"> </w:t>
      </w:r>
      <w:r w:rsidRPr="005C1A30">
        <w:rPr>
          <w:rFonts w:ascii="Times New Roman" w:eastAsia="宋体" w:hAnsi="Times New Roman" w:cs="Times New Roman" w:hint="eastAsia"/>
          <w:bCs/>
          <w:color w:val="000000" w:themeColor="text1"/>
          <w:sz w:val="24"/>
          <w:szCs w:val="24"/>
          <w:lang w:val="en-US"/>
        </w:rPr>
        <w:t>(PRICA</w:t>
      </w:r>
      <w:r>
        <w:rPr>
          <w:rFonts w:ascii="Times New Roman" w:eastAsia="宋体" w:hAnsi="Times New Roman" w:cs="Times New Roman" w:hint="eastAsia"/>
          <w:bCs/>
          <w:color w:val="000000" w:themeColor="text1"/>
          <w:sz w:val="24"/>
          <w:szCs w:val="24"/>
          <w:lang w:val="en-US"/>
        </w:rPr>
        <w:t>I</w:t>
      </w:r>
      <w:r w:rsidRPr="005C1A30">
        <w:rPr>
          <w:rFonts w:ascii="Times New Roman" w:eastAsia="宋体" w:hAnsi="Times New Roman" w:cs="Times New Roman" w:hint="eastAsia"/>
          <w:bCs/>
          <w:color w:val="000000" w:themeColor="text1"/>
          <w:sz w:val="24"/>
          <w:szCs w:val="24"/>
          <w:lang w:val="en-US"/>
        </w:rPr>
        <w:t xml:space="preserve"> 2008)</w:t>
      </w:r>
      <w:r w:rsidRPr="005C1A30">
        <w:rPr>
          <w:rFonts w:ascii="Times New Roman" w:eastAsia="宋体" w:hAnsi="Times New Roman" w:cs="Times New Roman"/>
          <w:color w:val="000000" w:themeColor="text1"/>
          <w:sz w:val="24"/>
          <w:szCs w:val="24"/>
          <w:lang w:val="en-US"/>
        </w:rPr>
        <w:t>, Hanoi, Vietnam, December 15-19, 2008. Proceedings,</w:t>
      </w:r>
      <w:r w:rsidRPr="005C1A30">
        <w:rPr>
          <w:rFonts w:ascii="Times New Roman" w:hAnsi="Times New Roman" w:cs="Times New Roman"/>
          <w:color w:val="000000" w:themeColor="text1"/>
          <w:sz w:val="24"/>
          <w:szCs w:val="24"/>
          <w:lang w:val="en-US"/>
        </w:rPr>
        <w:t>volume 5351 of Lecture Notes in Computer Science, pages 333–344.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Sam Schmidt,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and Yi-Ping Phoebe Chen. Medical knowledge discovery from a regional asthma dataset.</w:t>
      </w:r>
      <w:r w:rsidRPr="005C1A30">
        <w:rPr>
          <w:rFonts w:ascii="Times New Roman" w:eastAsia="宋体" w:hAnsi="Times New Roman" w:cs="Times New Roman"/>
          <w:sz w:val="24"/>
          <w:szCs w:val="24"/>
          <w:lang w:val="en-US"/>
        </w:rPr>
        <w:t>In</w:t>
      </w:r>
      <w:r w:rsidRPr="005C1A30">
        <w:rPr>
          <w:rFonts w:ascii="Times New Roman" w:hAnsi="Times New Roman" w:cs="Times New Roman"/>
          <w:sz w:val="24"/>
          <w:szCs w:val="24"/>
          <w:lang w:val="en-US"/>
        </w:rPr>
        <w:t>De-ShuangHuang</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Donald C. WunschII</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Daniel S. Levine</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Kang-Hyun Jo</w:t>
      </w:r>
      <w:r w:rsidRPr="005C1A30">
        <w:rPr>
          <w:rFonts w:ascii="Times New Roman" w:eastAsia="宋体" w:hAnsi="Times New Roman" w:cs="Times New Roman"/>
          <w:sz w:val="24"/>
          <w:szCs w:val="24"/>
          <w:lang w:val="en-US"/>
        </w:rPr>
        <w:t xml:space="preserve">, </w:t>
      </w:r>
      <w:r w:rsidRPr="005C1A30">
        <w:rPr>
          <w:rFonts w:ascii="Times New Roman" w:hAnsi="Times New Roman" w:cs="Times New Roman"/>
          <w:sz w:val="24"/>
          <w:szCs w:val="24"/>
          <w:lang w:val="en-US"/>
        </w:rPr>
        <w:t>editors,</w:t>
      </w:r>
      <w:r>
        <w:rPr>
          <w:rFonts w:ascii="Times New Roman" w:hAnsi="Times New Roman" w:cs="Times New Roman"/>
          <w:sz w:val="24"/>
          <w:szCs w:val="24"/>
          <w:lang w:val="en-US"/>
        </w:rPr>
        <w:t>Advance</w:t>
      </w:r>
      <w:r>
        <w:rPr>
          <w:rFonts w:ascii="Times New Roman" w:hAnsi="Times New Roman" w:cs="Times New Roman" w:hint="eastAsia"/>
          <w:sz w:val="24"/>
          <w:szCs w:val="24"/>
          <w:lang w:val="en-US"/>
        </w:rPr>
        <w:t>s</w:t>
      </w:r>
      <w:r w:rsidRPr="005C1A30">
        <w:rPr>
          <w:rFonts w:ascii="Times New Roman" w:hAnsi="Times New Roman" w:cs="Times New Roman"/>
          <w:sz w:val="24"/>
          <w:szCs w:val="24"/>
          <w:lang w:val="en-US"/>
        </w:rPr>
        <w:t xml:space="preserve"> in Intelligent Computing, </w:t>
      </w:r>
      <w:r w:rsidRPr="005C1A30">
        <w:rPr>
          <w:rFonts w:ascii="Times New Roman" w:hAnsi="Times New Roman" w:cs="Times New Roman"/>
          <w:b/>
          <w:sz w:val="24"/>
          <w:szCs w:val="24"/>
          <w:u w:val="single"/>
          <w:lang w:val="en-US"/>
        </w:rPr>
        <w:t>The4th International Conference on Intelligent Computing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(ICIC2008), Shanghai, China, September 15-18, 2008 Proceedings, volume 5227 of Lecture Notes in Computer Science, pages 888–895. Springer Berlin / Heidelberg, 2008.</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Rob Law and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A causal analysis for the expenditure data of business travelers.  In Reda Alhajj, Hong Gao, Xue Li, Jianzhong Li, and Os</w:t>
      </w:r>
      <w:r>
        <w:rPr>
          <w:rFonts w:ascii="Times New Roman" w:hAnsi="Times New Roman" w:cs="Times New Roman"/>
          <w:sz w:val="24"/>
          <w:szCs w:val="24"/>
          <w:lang w:val="en-US"/>
        </w:rPr>
        <w:t>mar R. Zaiane, editors, Advance</w:t>
      </w:r>
      <w:r>
        <w:rPr>
          <w:rFonts w:ascii="Times New Roman" w:hAnsi="Times New Roman" w:cs="Times New Roman" w:hint="eastAsia"/>
          <w:sz w:val="24"/>
          <w:szCs w:val="24"/>
          <w:lang w:val="en-US"/>
        </w:rPr>
        <w:t>s</w:t>
      </w:r>
      <w:bookmarkStart w:id="267" w:name="OLE_LINK42"/>
      <w:bookmarkStart w:id="268" w:name="OLE_LINK41"/>
      <w:r w:rsidRPr="005C1A30">
        <w:rPr>
          <w:rFonts w:ascii="Times New Roman" w:hAnsi="Times New Roman" w:cs="Times New Roman"/>
          <w:sz w:val="24"/>
          <w:szCs w:val="24"/>
          <w:lang w:val="en-US"/>
        </w:rPr>
        <w:t>in Data Mining and Applications</w:t>
      </w:r>
      <w:bookmarkEnd w:id="267"/>
      <w:bookmarkEnd w:id="268"/>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3rd International Conference on Data Mining and Applications</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(ADMA 2007), Harbin, China, August 6-8, 2007, Proceedings, volume 4632 of Lecture Notes in Computer Science, pages 545–552.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pStyle w:val="1"/>
        <w:numPr>
          <w:ilvl w:val="0"/>
          <w:numId w:val="2"/>
        </w:numPr>
        <w:autoSpaceDE w:val="0"/>
        <w:autoSpaceDN w:val="0"/>
        <w:adjustRightInd w:val="0"/>
        <w:spacing w:after="0" w:line="240" w:lineRule="auto"/>
        <w:jc w:val="both"/>
        <w:rPr>
          <w:rFonts w:ascii="Times New Roman" w:hAnsi="Times New Roman" w:cs="Times New Roman"/>
          <w:sz w:val="24"/>
          <w:szCs w:val="24"/>
          <w:lang w:val="en-US"/>
        </w:rPr>
      </w:pPr>
      <w:r w:rsidRPr="005C1A30">
        <w:rPr>
          <w:rFonts w:ascii="Times New Roman" w:hAnsi="Times New Roman" w:cs="Times New Roman"/>
          <w:sz w:val="24"/>
          <w:szCs w:val="24"/>
          <w:lang w:val="en-US"/>
        </w:rPr>
        <w:t xml:space="preserve">Jinlong Wang, Congfu Xu, </w:t>
      </w:r>
      <w:r w:rsidRPr="005C1A30">
        <w:rPr>
          <w:rFonts w:ascii="Times New Roman" w:hAnsi="Times New Roman" w:cs="Times New Roman"/>
          <w:b/>
          <w:i/>
          <w:sz w:val="24"/>
          <w:szCs w:val="24"/>
          <w:lang w:val="en-US"/>
        </w:rPr>
        <w:t>Gang Li</w:t>
      </w:r>
      <w:r w:rsidRPr="005C1A30">
        <w:rPr>
          <w:rFonts w:ascii="Times New Roman" w:hAnsi="Times New Roman" w:cs="Times New Roman"/>
          <w:sz w:val="24"/>
          <w:szCs w:val="24"/>
          <w:lang w:val="en-US"/>
        </w:rPr>
        <w:t xml:space="preserve">, Zhenwen Dai, and Guojing Luo.  Understanding research field evolving and trend with dynamic Bayesian networks. In Zhi-Hua Zhou, Hang Li, and Qiang Yang, editors, Advances in </w:t>
      </w:r>
      <w:bookmarkStart w:id="269" w:name="OLE_LINK45"/>
      <w:bookmarkStart w:id="270" w:name="OLE_LINK46"/>
      <w:r w:rsidRPr="005C1A30">
        <w:rPr>
          <w:rFonts w:ascii="Times New Roman" w:hAnsi="Times New Roman" w:cs="Times New Roman"/>
          <w:sz w:val="24"/>
          <w:szCs w:val="24"/>
          <w:lang w:val="en-US"/>
        </w:rPr>
        <w:t>Knowledge Discovery and Data Mining</w:t>
      </w:r>
      <w:bookmarkEnd w:id="269"/>
      <w:bookmarkEnd w:id="270"/>
      <w:r w:rsidRPr="005C1A30">
        <w:rPr>
          <w:rFonts w:ascii="Times New Roman" w:hAnsi="Times New Roman" w:cs="Times New Roman"/>
          <w:sz w:val="24"/>
          <w:szCs w:val="24"/>
          <w:lang w:val="en-US"/>
        </w:rPr>
        <w:t xml:space="preserve">, </w:t>
      </w:r>
      <w:r w:rsidRPr="005C1A30">
        <w:rPr>
          <w:rFonts w:ascii="Times New Roman" w:hAnsi="Times New Roman" w:cs="Times New Roman"/>
          <w:b/>
          <w:sz w:val="24"/>
          <w:szCs w:val="24"/>
          <w:u w:val="single"/>
          <w:lang w:val="en-US"/>
        </w:rPr>
        <w:t>The 11th Pacific-Asia Conference on Knowledge Discovery and Data Mining</w:t>
      </w:r>
      <w:r>
        <w:rPr>
          <w:rFonts w:ascii="Times New Roman" w:hAnsi="Times New Roman" w:cs="Times New Roman" w:hint="eastAsia"/>
          <w:sz w:val="24"/>
          <w:szCs w:val="24"/>
          <w:lang w:val="en-US"/>
        </w:rPr>
        <w:t xml:space="preserve"> </w:t>
      </w:r>
      <w:r w:rsidRPr="005C1A30">
        <w:rPr>
          <w:rFonts w:ascii="Times New Roman" w:hAnsi="Times New Roman" w:cs="Times New Roman"/>
          <w:sz w:val="24"/>
          <w:szCs w:val="24"/>
          <w:lang w:val="en-US"/>
        </w:rPr>
        <w:t>(PAKDD 2007), Nanjing, China, May 22-25, 2007, Proceedings, volume 4426 of Lecture Notes in Computer Science, pages 320-331. Springer, 2007.</w:t>
      </w: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1" w:author="Gang Li" w:date="2017-01-23T19:42:00Z"/>
          <w:rFonts w:ascii="Times New Roman" w:hAnsi="Times New Roman" w:cs="Times New Roman"/>
          <w:sz w:val="24"/>
          <w:szCs w:val="24"/>
          <w:lang w:val="en-US"/>
        </w:rPr>
      </w:pPr>
      <w:del w:id="272" w:author="Gang Li" w:date="2017-01-23T19:42:00Z">
        <w:r w:rsidRPr="005C1A30" w:rsidDel="003E3049">
          <w:rPr>
            <w:rFonts w:ascii="Times New Roman" w:hAnsi="Times New Roman" w:cs="Times New Roman"/>
            <w:sz w:val="24"/>
            <w:szCs w:val="24"/>
            <w:lang w:val="en-US"/>
          </w:rPr>
          <w:delText xml:space="preserve">Xin Geng,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Yangdong Ye, Yiqing Tu, and Honghua Dai.  Abnormal behavior detection for early warning of terrorist attack.  In Abdul Sattar and Byeong Ho Kang, editors, Australian Conference on Artificial Intelligence, volume 4304 of Lecture Notes in Computer Science, pages 1002–1009. Springer, 2006.</w:delText>
        </w:r>
      </w:del>
    </w:p>
    <w:p w:rsidR="00C57146" w:rsidRPr="005C1A30" w:rsidDel="003E3049" w:rsidRDefault="00C57146" w:rsidP="00C57146">
      <w:pPr>
        <w:autoSpaceDE w:val="0"/>
        <w:autoSpaceDN w:val="0"/>
        <w:adjustRightInd w:val="0"/>
        <w:spacing w:after="0" w:line="240" w:lineRule="auto"/>
        <w:jc w:val="both"/>
        <w:rPr>
          <w:del w:id="273"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4" w:author="Gang Li" w:date="2017-01-23T19:42:00Z"/>
          <w:rFonts w:ascii="Times New Roman" w:hAnsi="Times New Roman" w:cs="Times New Roman"/>
          <w:sz w:val="24"/>
          <w:szCs w:val="24"/>
          <w:lang w:val="en-US"/>
        </w:rPr>
      </w:pPr>
      <w:del w:id="275"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Yiqing Tu, and Yangdong Ye. Finding the optimal cardinality value for information bottleneck method.  In Xue Li, Osmar R. Za¨ıane, and Zhanhuai Li, editors, Advanced Data Mining and Applications, Second International Conference, ADMA 2006, Xi’an, China, August 14-16, 2006, Proceedings, volume 4093 of Lecture Notes in Computer Science, pages 594–605. Springer, 2006.</w:delText>
        </w:r>
      </w:del>
    </w:p>
    <w:p w:rsidR="00C57146" w:rsidRPr="005C1A30" w:rsidDel="003E3049" w:rsidRDefault="00C57146" w:rsidP="00C57146">
      <w:pPr>
        <w:autoSpaceDE w:val="0"/>
        <w:autoSpaceDN w:val="0"/>
        <w:adjustRightInd w:val="0"/>
        <w:spacing w:after="0" w:line="240" w:lineRule="auto"/>
        <w:jc w:val="both"/>
        <w:rPr>
          <w:del w:id="276"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77" w:author="Gang Li" w:date="2017-01-23T19:42:00Z"/>
          <w:rFonts w:ascii="Times New Roman" w:hAnsi="Times New Roman" w:cs="Times New Roman"/>
          <w:sz w:val="24"/>
          <w:szCs w:val="24"/>
          <w:lang w:val="en-US"/>
        </w:rPr>
      </w:pPr>
      <w:del w:id="278"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Dong Liu, Yangdong Ye, and Jia Rong. Determine the optimal parameter for information bottleneck method. In Qiang Yang and Geoffrey I. Webb, editors, PRICAI 2006: Trends in Artificial Intelligence, 9th Pacific Rim International Conference on Artificial Intelligence, Guilin, China, August 7-11, 2006, Proceedings, volume 4099 of Lecture Notes in Computer Science, pages 1005–1009. Springer, 2006.</w:delText>
        </w:r>
      </w:del>
    </w:p>
    <w:p w:rsidR="00C57146" w:rsidRPr="005C1A30" w:rsidDel="003E3049" w:rsidRDefault="00C57146" w:rsidP="00C57146">
      <w:pPr>
        <w:autoSpaceDE w:val="0"/>
        <w:autoSpaceDN w:val="0"/>
        <w:adjustRightInd w:val="0"/>
        <w:spacing w:after="0" w:line="240" w:lineRule="auto"/>
        <w:jc w:val="both"/>
        <w:rPr>
          <w:del w:id="279"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0" w:author="Gang Li" w:date="2017-01-23T19:42:00Z"/>
          <w:rFonts w:ascii="Times New Roman" w:hAnsi="Times New Roman" w:cs="Times New Roman"/>
          <w:sz w:val="24"/>
          <w:szCs w:val="24"/>
          <w:lang w:val="en-US"/>
        </w:rPr>
      </w:pPr>
      <w:del w:id="281"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Integrating local one-class classifiers for image retrieval. In Xue Li, Osmar R. Zaiane, and Zhanhuai Li, editors, Advanced Data Mining and Applications, Second International Conference, ADMA 2006, Xi’an, China, August 14-16, 2006, Proceedings, volume 4093 of Lecture Notes in Computer Science, pages 213–222. Springer, 2006.</w:delText>
        </w:r>
      </w:del>
    </w:p>
    <w:p w:rsidR="00C57146" w:rsidRPr="005C1A30" w:rsidDel="003E3049" w:rsidRDefault="00C57146" w:rsidP="00C57146">
      <w:pPr>
        <w:autoSpaceDE w:val="0"/>
        <w:autoSpaceDN w:val="0"/>
        <w:adjustRightInd w:val="0"/>
        <w:spacing w:after="0" w:line="240" w:lineRule="auto"/>
        <w:jc w:val="both"/>
        <w:rPr>
          <w:del w:id="282"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3" w:author="Gang Li" w:date="2017-01-23T19:42:00Z"/>
          <w:rFonts w:ascii="Times New Roman" w:hAnsi="Times New Roman" w:cs="Times New Roman"/>
          <w:sz w:val="24"/>
          <w:szCs w:val="24"/>
          <w:lang w:val="en-US"/>
        </w:rPr>
      </w:pPr>
      <w:del w:id="284" w:author="Gang Li" w:date="2017-01-23T19:42:00Z">
        <w:r w:rsidRPr="005C1A30" w:rsidDel="003E3049">
          <w:rPr>
            <w:rFonts w:ascii="Times New Roman" w:hAnsi="Times New Roman" w:cs="Times New Roman"/>
            <w:sz w:val="24"/>
            <w:szCs w:val="24"/>
            <w:lang w:val="en-US"/>
          </w:rPr>
          <w:delText xml:space="preserve">Xin Geng, Zhi-Hua Zhou, Yu Zhang,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Learning from facial aging patterns for automatic age estimation. In Klara Nahrstedt, Matthew Turk, Yong Rui, Wolfgang Klas, and Ketan Mayer-Patel, editors, Proceedings of the 14th ACM Inter- national Conference on Multimedia, October 23-27, 2006, Santa Barbara, CA, USA, pages307–316. ACM, 2006.</w:delText>
        </w:r>
      </w:del>
    </w:p>
    <w:p w:rsidR="00C57146" w:rsidRPr="005C1A30" w:rsidDel="003E3049" w:rsidRDefault="00C57146" w:rsidP="00C57146">
      <w:pPr>
        <w:autoSpaceDE w:val="0"/>
        <w:autoSpaceDN w:val="0"/>
        <w:adjustRightInd w:val="0"/>
        <w:spacing w:after="0" w:line="240" w:lineRule="auto"/>
        <w:jc w:val="both"/>
        <w:rPr>
          <w:del w:id="285"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6" w:author="Gang Li" w:date="2017-01-23T19:42:00Z"/>
          <w:rFonts w:ascii="Times New Roman" w:hAnsi="Times New Roman" w:cs="Times New Roman"/>
          <w:sz w:val="24"/>
          <w:szCs w:val="24"/>
          <w:lang w:val="en-US"/>
        </w:rPr>
      </w:pPr>
      <w:del w:id="287" w:author="Gang Li" w:date="2017-01-23T19:42:00Z">
        <w:r w:rsidRPr="005C1A30" w:rsidDel="003E3049">
          <w:rPr>
            <w:rFonts w:ascii="Times New Roman" w:hAnsi="Times New Roman" w:cs="Times New Roman"/>
            <w:sz w:val="24"/>
            <w:szCs w:val="24"/>
            <w:lang w:val="en-US"/>
          </w:rPr>
          <w:delText xml:space="preserve">Yuan Jiang, Jinjiang Ling,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Honghua Dai, and Zhi-Hua Zhou.  Dependency bagging. In Dominik Slezak, Guoyin Wang, Marcin S. Szczuka, Ivo Du¨ntsch, and Yiyu Yao, editors, Rough Sets, Fuzzy Sets, Data Mining, and Granular Computing, 10th Inter- national Conference, RSFDGrC 2005, Regina, Canada, August 31 - September 3, 2005, Proceedings, Part I, volume 3641 of Lecture Notes in Computer Science, pages 491–500. Springer, 2005.</w:delText>
        </w:r>
      </w:del>
    </w:p>
    <w:p w:rsidR="00C57146" w:rsidRPr="005C1A30" w:rsidDel="003E3049" w:rsidRDefault="00C57146" w:rsidP="00C57146">
      <w:pPr>
        <w:autoSpaceDE w:val="0"/>
        <w:autoSpaceDN w:val="0"/>
        <w:adjustRightInd w:val="0"/>
        <w:spacing w:after="0" w:line="240" w:lineRule="auto"/>
        <w:jc w:val="both"/>
        <w:rPr>
          <w:del w:id="288"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89" w:author="Gang Li" w:date="2017-01-23T19:42:00Z"/>
          <w:rFonts w:ascii="Times New Roman" w:hAnsi="Times New Roman" w:cs="Times New Roman"/>
          <w:sz w:val="24"/>
          <w:szCs w:val="24"/>
          <w:lang w:val="en-US"/>
        </w:rPr>
      </w:pPr>
      <w:del w:id="290" w:author="Gang Li" w:date="2017-01-23T19:42:00Z">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xml:space="preserve"> and Honghua Dai.  Study of ensemble strategies in discovering linear causal models. In Lipo Wang and Yaochu Jin, editors, Fuzzy Systems and Knowledge Discovery, Second International Conference, FSKD 2005, Changsha, China, August 27-29, 2005, Proceedings, Part II, volume 3614 of Lecture Notes in Computer Science. Springer, 2005.</w:delText>
        </w:r>
      </w:del>
    </w:p>
    <w:p w:rsidR="00C57146" w:rsidRPr="005C1A30" w:rsidDel="003E3049" w:rsidRDefault="00C57146" w:rsidP="00C57146">
      <w:pPr>
        <w:autoSpaceDE w:val="0"/>
        <w:autoSpaceDN w:val="0"/>
        <w:adjustRightInd w:val="0"/>
        <w:spacing w:after="0" w:line="240" w:lineRule="auto"/>
        <w:jc w:val="both"/>
        <w:rPr>
          <w:del w:id="291" w:author="Gang Li" w:date="2017-01-23T19:42:00Z"/>
          <w:rFonts w:ascii="Times New Roman" w:hAnsi="Times New Roman" w:cs="Times New Roman"/>
          <w:sz w:val="24"/>
          <w:szCs w:val="24"/>
          <w:lang w:val="en-US"/>
        </w:rPr>
      </w:pPr>
    </w:p>
    <w:p w:rsidR="00C57146" w:rsidRPr="005C1A30" w:rsidDel="003E3049" w:rsidRDefault="00C57146" w:rsidP="00C57146">
      <w:pPr>
        <w:pStyle w:val="a5"/>
        <w:numPr>
          <w:ilvl w:val="0"/>
          <w:numId w:val="2"/>
        </w:numPr>
        <w:autoSpaceDE w:val="0"/>
        <w:autoSpaceDN w:val="0"/>
        <w:adjustRightInd w:val="0"/>
        <w:spacing w:after="0" w:line="240" w:lineRule="auto"/>
        <w:jc w:val="both"/>
        <w:rPr>
          <w:del w:id="292" w:author="Gang Li" w:date="2017-01-23T19:42:00Z"/>
          <w:rFonts w:ascii="Times New Roman" w:hAnsi="Times New Roman" w:cs="Times New Roman"/>
          <w:sz w:val="24"/>
          <w:szCs w:val="24"/>
          <w:lang w:val="en-US"/>
        </w:rPr>
      </w:pPr>
      <w:del w:id="293" w:author="Gang Li" w:date="2017-01-23T19:42:00Z">
        <w:r w:rsidRPr="005C1A30" w:rsidDel="003E3049">
          <w:rPr>
            <w:rFonts w:ascii="Times New Roman" w:hAnsi="Times New Roman" w:cs="Times New Roman"/>
            <w:sz w:val="24"/>
            <w:szCs w:val="24"/>
            <w:lang w:val="en-US"/>
          </w:rPr>
          <w:delText xml:space="preserve">Yiqing Tu, </w:delText>
        </w:r>
        <w:r w:rsidRPr="005C1A30" w:rsidDel="003E3049">
          <w:rPr>
            <w:rFonts w:ascii="Times New Roman" w:hAnsi="Times New Roman" w:cs="Times New Roman"/>
            <w:b/>
            <w:i/>
            <w:sz w:val="24"/>
            <w:szCs w:val="24"/>
            <w:lang w:val="en-US"/>
          </w:rPr>
          <w:delText>Gang Li</w:delText>
        </w:r>
        <w:r w:rsidRPr="005C1A30" w:rsidDel="003E3049">
          <w:rPr>
            <w:rFonts w:ascii="Times New Roman" w:hAnsi="Times New Roman" w:cs="Times New Roman"/>
            <w:sz w:val="24"/>
            <w:szCs w:val="24"/>
            <w:lang w:val="en-US"/>
          </w:rPr>
          <w:delText>, and Honghua Dai. Evolving insight into high-dimensional data. In De-Shuang Huang, Xiao-Ping Zhang, and Guang-Bin Huang, editors, Advances in Intelligent Computing, International Conference on Intelligent Computing, ICIC 2005, Hefei, China, August 23-26, 2005, Proceedings, Part I, volume 3644 of Lecture Notes in Computer Science, pages 465–474. Springer, 2005.</w:delText>
        </w:r>
      </w:del>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bookmarkEnd w:id="3"/>
    <w:bookmarkEnd w:id="4"/>
    <w:bookmarkEnd w:id="5"/>
    <w:bookmarkEnd w:id="6"/>
    <w:p w:rsidR="00C57146" w:rsidRPr="00D165B2" w:rsidRDefault="00C57146" w:rsidP="00C57146">
      <w:pPr>
        <w:widowControl w:val="0"/>
        <w:autoSpaceDE w:val="0"/>
        <w:autoSpaceDN w:val="0"/>
        <w:adjustRightInd w:val="0"/>
        <w:spacing w:after="240" w:line="340" w:lineRule="atLeast"/>
        <w:rPr>
          <w:rFonts w:ascii="Times" w:hAnsi="Times" w:cs="Times"/>
          <w:sz w:val="24"/>
          <w:szCs w:val="24"/>
          <w:lang w:val="en-US" w:eastAsia="en-US"/>
        </w:rPr>
      </w:pPr>
      <w:r w:rsidRPr="00C43127">
        <w:rPr>
          <w:rFonts w:ascii="Times" w:hAnsi="Times" w:cs="Times"/>
          <w:b/>
          <w:bCs/>
          <w:sz w:val="24"/>
          <w:szCs w:val="24"/>
          <w:lang w:val="en-US" w:eastAsia="en-US"/>
        </w:rPr>
        <w:t xml:space="preserve">Details of ARC grants awarded in the last 10 years </w:t>
      </w:r>
    </w:p>
    <w:p w:rsidR="00C57146" w:rsidRPr="00C43127" w:rsidRDefault="00C57146" w:rsidP="00C57146">
      <w:pPr>
        <w:pStyle w:val="a5"/>
        <w:widowControl w:val="0"/>
        <w:numPr>
          <w:ilvl w:val="0"/>
          <w:numId w:val="3"/>
        </w:numPr>
        <w:autoSpaceDE w:val="0"/>
        <w:autoSpaceDN w:val="0"/>
        <w:adjustRightInd w:val="0"/>
        <w:spacing w:after="0" w:line="240" w:lineRule="auto"/>
        <w:rPr>
          <w:rFonts w:ascii="Times New Roman" w:hAnsi="Times New Roman" w:cs="Times New Roman"/>
          <w:sz w:val="24"/>
          <w:szCs w:val="24"/>
          <w:lang w:val="en-US"/>
        </w:rPr>
      </w:pPr>
      <w:r w:rsidRPr="00C43127">
        <w:rPr>
          <w:rFonts w:ascii="Times New Roman" w:hAnsi="Times New Roman" w:cs="Times New Roman"/>
          <w:sz w:val="24"/>
          <w:szCs w:val="24"/>
          <w:lang w:val="en-US"/>
        </w:rPr>
        <w:t>No ARC Grant Currently Held</w:t>
      </w:r>
    </w:p>
    <w:p w:rsidR="00C57146" w:rsidRPr="006E7B73"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C57146" w:rsidRPr="005C1A30" w:rsidRDefault="00C57146" w:rsidP="00C57146">
      <w:pPr>
        <w:autoSpaceDE w:val="0"/>
        <w:autoSpaceDN w:val="0"/>
        <w:adjustRightInd w:val="0"/>
        <w:spacing w:after="0" w:line="240" w:lineRule="auto"/>
        <w:jc w:val="both"/>
        <w:rPr>
          <w:rFonts w:ascii="Times New Roman" w:hAnsi="Times New Roman" w:cs="Times New Roman"/>
          <w:sz w:val="24"/>
          <w:szCs w:val="24"/>
          <w:lang w:val="en-US"/>
        </w:rPr>
      </w:pPr>
    </w:p>
    <w:p w:rsidR="00D73D9A" w:rsidRDefault="00D73D9A"/>
    <w:sectPr w:rsidR="00D73D9A" w:rsidSect="00CB3A56">
      <w:pgSz w:w="11900" w:h="16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FA9" w:rsidRDefault="00401FA9" w:rsidP="00C57146">
      <w:pPr>
        <w:spacing w:after="0" w:line="240" w:lineRule="auto"/>
      </w:pPr>
      <w:r>
        <w:separator/>
      </w:r>
    </w:p>
  </w:endnote>
  <w:endnote w:type="continuationSeparator" w:id="1">
    <w:p w:rsidR="00401FA9" w:rsidRDefault="00401FA9" w:rsidP="00C57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FA9" w:rsidRDefault="00401FA9" w:rsidP="00C57146">
      <w:pPr>
        <w:spacing w:after="0" w:line="240" w:lineRule="auto"/>
      </w:pPr>
      <w:r>
        <w:separator/>
      </w:r>
    </w:p>
  </w:footnote>
  <w:footnote w:type="continuationSeparator" w:id="1">
    <w:p w:rsidR="00401FA9" w:rsidRDefault="00401FA9" w:rsidP="00C571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00C4"/>
    <w:multiLevelType w:val="hybridMultilevel"/>
    <w:tmpl w:val="2BF6064C"/>
    <w:lvl w:ilvl="0" w:tplc="0C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741BE"/>
    <w:multiLevelType w:val="hybridMultilevel"/>
    <w:tmpl w:val="A7004E0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C8D0242"/>
    <w:multiLevelType w:val="hybridMultilevel"/>
    <w:tmpl w:val="84E4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7146"/>
    <w:rsid w:val="00023B4F"/>
    <w:rsid w:val="000B1901"/>
    <w:rsid w:val="00401FA9"/>
    <w:rsid w:val="00440696"/>
    <w:rsid w:val="00481124"/>
    <w:rsid w:val="005035A1"/>
    <w:rsid w:val="00570066"/>
    <w:rsid w:val="005E1ABB"/>
    <w:rsid w:val="00824353"/>
    <w:rsid w:val="00847E6C"/>
    <w:rsid w:val="009B20BB"/>
    <w:rsid w:val="00A625D7"/>
    <w:rsid w:val="00AC6BF7"/>
    <w:rsid w:val="00C57146"/>
    <w:rsid w:val="00CE5397"/>
    <w:rsid w:val="00CF0BD8"/>
    <w:rsid w:val="00D634DC"/>
    <w:rsid w:val="00D73D9A"/>
    <w:rsid w:val="00D74472"/>
    <w:rsid w:val="00E51E4F"/>
    <w:rsid w:val="00EA3C37"/>
    <w:rsid w:val="00EC5ADA"/>
    <w:rsid w:val="00EF6C15"/>
    <w:rsid w:val="00F721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46"/>
    <w:pPr>
      <w:spacing w:after="200" w:line="276" w:lineRule="auto"/>
    </w:pPr>
    <w:rPr>
      <w:kern w:val="0"/>
      <w:sz w:val="22"/>
      <w:lang w:val="en-AU"/>
    </w:rPr>
  </w:style>
  <w:style w:type="paragraph" w:styleId="2">
    <w:name w:val="heading 2"/>
    <w:basedOn w:val="a"/>
    <w:next w:val="a"/>
    <w:link w:val="2Char"/>
    <w:uiPriority w:val="9"/>
    <w:semiHidden/>
    <w:unhideWhenUsed/>
    <w:qFormat/>
    <w:rsid w:val="00C5714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7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7146"/>
    <w:rPr>
      <w:sz w:val="18"/>
      <w:szCs w:val="18"/>
    </w:rPr>
  </w:style>
  <w:style w:type="paragraph" w:styleId="a4">
    <w:name w:val="footer"/>
    <w:basedOn w:val="a"/>
    <w:link w:val="Char0"/>
    <w:uiPriority w:val="99"/>
    <w:semiHidden/>
    <w:unhideWhenUsed/>
    <w:rsid w:val="00C57146"/>
    <w:pPr>
      <w:tabs>
        <w:tab w:val="center" w:pos="4153"/>
        <w:tab w:val="right" w:pos="8306"/>
      </w:tabs>
      <w:snapToGrid w:val="0"/>
    </w:pPr>
    <w:rPr>
      <w:sz w:val="18"/>
      <w:szCs w:val="18"/>
    </w:rPr>
  </w:style>
  <w:style w:type="character" w:customStyle="1" w:styleId="Char0">
    <w:name w:val="页脚 Char"/>
    <w:basedOn w:val="a0"/>
    <w:link w:val="a4"/>
    <w:uiPriority w:val="99"/>
    <w:semiHidden/>
    <w:rsid w:val="00C57146"/>
    <w:rPr>
      <w:sz w:val="18"/>
      <w:szCs w:val="18"/>
    </w:rPr>
  </w:style>
  <w:style w:type="character" w:customStyle="1" w:styleId="2Char">
    <w:name w:val="标题 2 Char"/>
    <w:basedOn w:val="a0"/>
    <w:link w:val="2"/>
    <w:uiPriority w:val="9"/>
    <w:semiHidden/>
    <w:rsid w:val="00C57146"/>
    <w:rPr>
      <w:rFonts w:asciiTheme="majorHAnsi" w:eastAsiaTheme="majorEastAsia" w:hAnsiTheme="majorHAnsi" w:cstheme="majorBidi"/>
      <w:b/>
      <w:bCs/>
      <w:kern w:val="0"/>
      <w:sz w:val="32"/>
      <w:szCs w:val="32"/>
      <w:lang w:val="en-AU"/>
    </w:rPr>
  </w:style>
  <w:style w:type="paragraph" w:styleId="a5">
    <w:name w:val="List Paragraph"/>
    <w:basedOn w:val="a"/>
    <w:uiPriority w:val="34"/>
    <w:qFormat/>
    <w:rsid w:val="00C57146"/>
    <w:pPr>
      <w:ind w:left="720"/>
      <w:contextualSpacing/>
    </w:pPr>
  </w:style>
  <w:style w:type="character" w:styleId="a6">
    <w:name w:val="Hyperlink"/>
    <w:basedOn w:val="a0"/>
    <w:uiPriority w:val="99"/>
    <w:unhideWhenUsed/>
    <w:rsid w:val="00C57146"/>
    <w:rPr>
      <w:color w:val="0000FF" w:themeColor="hyperlink"/>
      <w:u w:val="single"/>
    </w:rPr>
  </w:style>
  <w:style w:type="paragraph" w:styleId="a7">
    <w:name w:val="Balloon Text"/>
    <w:basedOn w:val="a"/>
    <w:link w:val="Char1"/>
    <w:uiPriority w:val="99"/>
    <w:semiHidden/>
    <w:unhideWhenUsed/>
    <w:rsid w:val="00C57146"/>
    <w:pPr>
      <w:spacing w:after="0" w:line="240" w:lineRule="auto"/>
    </w:pPr>
    <w:rPr>
      <w:rFonts w:ascii="Times New Roman" w:hAnsi="Times New Roman" w:cs="Times New Roman"/>
      <w:sz w:val="18"/>
      <w:szCs w:val="18"/>
    </w:rPr>
  </w:style>
  <w:style w:type="character" w:customStyle="1" w:styleId="Char1">
    <w:name w:val="批注框文本 Char"/>
    <w:basedOn w:val="a0"/>
    <w:link w:val="a7"/>
    <w:uiPriority w:val="99"/>
    <w:semiHidden/>
    <w:rsid w:val="00C57146"/>
    <w:rPr>
      <w:rFonts w:ascii="Times New Roman" w:hAnsi="Times New Roman" w:cs="Times New Roman"/>
      <w:kern w:val="0"/>
      <w:sz w:val="18"/>
      <w:szCs w:val="18"/>
      <w:lang w:val="en-AU"/>
    </w:rPr>
  </w:style>
  <w:style w:type="paragraph" w:customStyle="1" w:styleId="1">
    <w:name w:val="列出段落1"/>
    <w:basedOn w:val="a"/>
    <w:uiPriority w:val="34"/>
    <w:qFormat/>
    <w:rsid w:val="00C57146"/>
    <w:pPr>
      <w:ind w:left="720"/>
      <w:contextualSpacing/>
    </w:pPr>
  </w:style>
  <w:style w:type="character" w:styleId="a8">
    <w:name w:val="Strong"/>
    <w:basedOn w:val="a0"/>
    <w:uiPriority w:val="22"/>
    <w:qFormat/>
    <w:rsid w:val="00C57146"/>
    <w:rPr>
      <w:b/>
      <w:bCs/>
    </w:rPr>
  </w:style>
  <w:style w:type="paragraph" w:styleId="HTML">
    <w:name w:val="HTML Preformatted"/>
    <w:basedOn w:val="a"/>
    <w:link w:val="HTMLChar"/>
    <w:uiPriority w:val="99"/>
    <w:semiHidden/>
    <w:unhideWhenUsed/>
    <w:rsid w:val="00E51E4F"/>
    <w:rPr>
      <w:rFonts w:ascii="Courier New" w:hAnsi="Courier New" w:cs="Courier New"/>
      <w:sz w:val="20"/>
      <w:szCs w:val="20"/>
    </w:rPr>
  </w:style>
  <w:style w:type="character" w:customStyle="1" w:styleId="HTMLChar">
    <w:name w:val="HTML 预设格式 Char"/>
    <w:basedOn w:val="a0"/>
    <w:link w:val="HTML"/>
    <w:uiPriority w:val="99"/>
    <w:semiHidden/>
    <w:rsid w:val="00E51E4F"/>
    <w:rPr>
      <w:rFonts w:ascii="Courier New" w:hAnsi="Courier New" w:cs="Courier New"/>
      <w:kern w:val="0"/>
      <w:sz w:val="20"/>
      <w:szCs w:val="20"/>
      <w:lang w:val="en-AU"/>
    </w:rPr>
  </w:style>
</w:styles>
</file>

<file path=word/webSettings.xml><?xml version="1.0" encoding="utf-8"?>
<w:webSettings xmlns:r="http://schemas.openxmlformats.org/officeDocument/2006/relationships" xmlns:w="http://schemas.openxmlformats.org/wordprocessingml/2006/main">
  <w:divs>
    <w:div w:id="400833043">
      <w:bodyDiv w:val="1"/>
      <w:marLeft w:val="0"/>
      <w:marRight w:val="0"/>
      <w:marTop w:val="0"/>
      <w:marBottom w:val="0"/>
      <w:divBdr>
        <w:top w:val="none" w:sz="0" w:space="0" w:color="auto"/>
        <w:left w:val="none" w:sz="0" w:space="0" w:color="auto"/>
        <w:bottom w:val="none" w:sz="0" w:space="0" w:color="auto"/>
        <w:right w:val="none" w:sz="0" w:space="0" w:color="auto"/>
      </w:divBdr>
    </w:div>
    <w:div w:id="671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mostRecentIssue.jsp?punumber=7792521" TargetMode="External"/><Relationship Id="rId13" Type="http://schemas.openxmlformats.org/officeDocument/2006/relationships/hyperlink" Target="http://dro.deakin.edu.au/list/author/Phung%2CD/" TargetMode="External"/><Relationship Id="rId18" Type="http://schemas.openxmlformats.org/officeDocument/2006/relationships/hyperlink" Target="http://dl.acm.org/author_page.cfm?id=81547612656&amp;CFID=919050508&amp;CFTOKEN=3513337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pringer.com/in/book/9783319620022" TargetMode="External"/><Relationship Id="rId12" Type="http://schemas.openxmlformats.org/officeDocument/2006/relationships/hyperlink" Target="https://doi.org/10.1177/0047287517692446" TargetMode="External"/><Relationship Id="rId17" Type="http://schemas.openxmlformats.org/officeDocument/2006/relationships/hyperlink" Target="http://dl.acm.org/author_page.cfm?id=81100645517&amp;CFID=919050508&amp;CFTOKEN=35133371" TargetMode="External"/><Relationship Id="rId2" Type="http://schemas.openxmlformats.org/officeDocument/2006/relationships/styles" Target="styles.xml"/><Relationship Id="rId16" Type="http://schemas.openxmlformats.org/officeDocument/2006/relationships/hyperlink" Target="http://dl.acm.org/author_page.cfm?id=81338489104&amp;CFID=919050508&amp;CFTOKEN=3513337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TKDE.2017.2697856" TargetMode="External"/><Relationship Id="rId5" Type="http://schemas.openxmlformats.org/officeDocument/2006/relationships/footnotes" Target="footnotes.xml"/><Relationship Id="rId15" Type="http://schemas.openxmlformats.org/officeDocument/2006/relationships/hyperlink" Target="https://link.springer.com/bookseries/558" TargetMode="External"/><Relationship Id="rId10" Type="http://schemas.openxmlformats.org/officeDocument/2006/relationships/hyperlink" Target="https://doi.org/10.1002/cpe.4162" TargetMode="External"/><Relationship Id="rId19" Type="http://schemas.openxmlformats.org/officeDocument/2006/relationships/hyperlink" Target="http://dl.acm.org/author_page.cfm?id=81100125791&amp;CFID=919050508&amp;CFTOKEN=35133371" TargetMode="External"/><Relationship Id="rId4" Type="http://schemas.openxmlformats.org/officeDocument/2006/relationships/webSettings" Target="webSettings.xml"/><Relationship Id="rId9" Type="http://schemas.openxmlformats.org/officeDocument/2006/relationships/hyperlink" Target="http://dx.doi.org/10.1080/10548408.2017.1363684" TargetMode="External"/><Relationship Id="rId14" Type="http://schemas.openxmlformats.org/officeDocument/2006/relationships/hyperlink" Target="http://dro.deakin.edu.au/list/author/Li%2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10</Pages>
  <Words>5200</Words>
  <Characters>29641</Characters>
  <Application>Microsoft Office Word</Application>
  <DocSecurity>0</DocSecurity>
  <Lines>247</Lines>
  <Paragraphs>69</Paragraphs>
  <ScaleCrop>false</ScaleCrop>
  <Company>Microsoft</Company>
  <LinksUpToDate>false</LinksUpToDate>
  <CharactersWithSpaces>34772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2017-06-10T05:59:00Z</dcterms:created>
  <dcterms:modified xsi:type="dcterms:W3CDTF">2017-09-16T03:48:00Z</dcterms:modified>
</cp:coreProperties>
</file>